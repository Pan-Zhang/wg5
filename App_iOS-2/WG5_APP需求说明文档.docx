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53" w:rsidRDefault="0009573E" w:rsidP="00885D9E">
      <w:pPr>
        <w:pStyle w:val="a7"/>
        <w:rPr>
          <w:lang w:eastAsia="zh-CN"/>
        </w:rPr>
      </w:pPr>
      <w:r>
        <w:rPr>
          <w:rFonts w:hint="eastAsia"/>
          <w:lang w:eastAsia="zh-CN"/>
        </w:rPr>
        <w:t>WG5_</w:t>
      </w:r>
      <w:r w:rsidR="007D435A">
        <w:rPr>
          <w:rFonts w:hint="eastAsia"/>
          <w:lang w:eastAsia="zh-CN"/>
        </w:rPr>
        <w:t>APP</w:t>
      </w:r>
      <w:r w:rsidR="00885D9E">
        <w:rPr>
          <w:lang w:eastAsia="zh-CN"/>
        </w:rPr>
        <w:t>需求说明</w:t>
      </w:r>
      <w:r w:rsidR="00D57B2A">
        <w:rPr>
          <w:lang w:eastAsia="zh-CN"/>
        </w:rPr>
        <w:t>文档</w:t>
      </w:r>
    </w:p>
    <w:p w:rsidR="00D57B2A" w:rsidRDefault="00D57B2A" w:rsidP="00D57B2A">
      <w:pPr>
        <w:rPr>
          <w:lang w:eastAsia="zh-CN"/>
        </w:rPr>
      </w:pPr>
    </w:p>
    <w:p w:rsidR="007B7390" w:rsidRPr="00053130" w:rsidRDefault="00967FE5" w:rsidP="00D57B2A">
      <w:pPr>
        <w:rPr>
          <w:rFonts w:ascii="黑体" w:eastAsia="黑体" w:hAnsi="黑体"/>
          <w:i/>
          <w:sz w:val="28"/>
          <w:szCs w:val="28"/>
          <w:lang w:eastAsia="zh-CN"/>
        </w:rPr>
      </w:pPr>
      <w:r w:rsidRPr="00053130">
        <w:rPr>
          <w:rFonts w:ascii="黑体" w:eastAsia="黑体" w:hAnsi="黑体"/>
          <w:i/>
          <w:sz w:val="28"/>
          <w:szCs w:val="28"/>
          <w:lang w:eastAsia="zh-CN"/>
        </w:rPr>
        <w:t>版本记录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31"/>
        <w:gridCol w:w="1930"/>
        <w:gridCol w:w="2065"/>
        <w:gridCol w:w="2596"/>
      </w:tblGrid>
      <w:tr w:rsidR="00967FE5" w:rsidRPr="007B7390" w:rsidTr="0005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967FE5" w:rsidRPr="007B7390" w:rsidRDefault="00967FE5" w:rsidP="00D57B2A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时间</w:t>
            </w:r>
          </w:p>
        </w:tc>
        <w:tc>
          <w:tcPr>
            <w:tcW w:w="1930" w:type="dxa"/>
          </w:tcPr>
          <w:p w:rsidR="00967FE5" w:rsidRPr="007B7390" w:rsidRDefault="00967FE5" w:rsidP="00D5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作者</w:t>
            </w:r>
          </w:p>
        </w:tc>
        <w:tc>
          <w:tcPr>
            <w:tcW w:w="2065" w:type="dxa"/>
          </w:tcPr>
          <w:p w:rsidR="00967FE5" w:rsidRPr="007B7390" w:rsidRDefault="00967FE5" w:rsidP="00D5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 w:rsidRPr="007B7390">
              <w:rPr>
                <w:szCs w:val="24"/>
                <w:lang w:eastAsia="zh-CN"/>
              </w:rPr>
              <w:t>版本</w:t>
            </w:r>
          </w:p>
        </w:tc>
        <w:tc>
          <w:tcPr>
            <w:tcW w:w="2596" w:type="dxa"/>
          </w:tcPr>
          <w:p w:rsidR="00967FE5" w:rsidRPr="007B7390" w:rsidRDefault="00967FE5" w:rsidP="00D5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更新说明</w:t>
            </w:r>
          </w:p>
        </w:tc>
      </w:tr>
      <w:tr w:rsidR="00967FE5" w:rsidRPr="007B7390" w:rsidTr="000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967FE5" w:rsidRPr="007B7390" w:rsidRDefault="007D435A" w:rsidP="00543EA0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01</w:t>
            </w:r>
            <w:r w:rsidR="005878EC"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rFonts w:hint="eastAsia"/>
                <w:szCs w:val="24"/>
                <w:lang w:eastAsia="zh-CN"/>
              </w:rPr>
              <w:t>2</w:t>
            </w:r>
            <w:r w:rsidR="00543EA0">
              <w:rPr>
                <w:rFonts w:hint="eastAsia"/>
                <w:szCs w:val="24"/>
                <w:lang w:eastAsia="zh-CN"/>
              </w:rPr>
              <w:t>4</w:t>
            </w:r>
            <w:r w:rsidR="00967FE5" w:rsidRPr="007B7390">
              <w:rPr>
                <w:rFonts w:hint="eastAsia"/>
                <w:szCs w:val="24"/>
                <w:lang w:eastAsia="zh-CN"/>
              </w:rPr>
              <w:t>/201</w:t>
            </w:r>
            <w:r>
              <w:rPr>
                <w:rFonts w:hint="eastAsia"/>
                <w:szCs w:val="24"/>
                <w:lang w:eastAsia="zh-CN"/>
              </w:rPr>
              <w:t>8</w:t>
            </w:r>
          </w:p>
        </w:tc>
        <w:tc>
          <w:tcPr>
            <w:tcW w:w="1930" w:type="dxa"/>
          </w:tcPr>
          <w:p w:rsidR="00967FE5" w:rsidRPr="007B7390" w:rsidRDefault="005525A0" w:rsidP="00D5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Andy</w:t>
            </w:r>
          </w:p>
        </w:tc>
        <w:tc>
          <w:tcPr>
            <w:tcW w:w="2065" w:type="dxa"/>
          </w:tcPr>
          <w:p w:rsidR="00967FE5" w:rsidRPr="007B7390" w:rsidRDefault="00967FE5" w:rsidP="00D5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V0.1</w:t>
            </w:r>
          </w:p>
        </w:tc>
        <w:tc>
          <w:tcPr>
            <w:tcW w:w="2596" w:type="dxa"/>
          </w:tcPr>
          <w:p w:rsidR="00967FE5" w:rsidRPr="007B7390" w:rsidRDefault="00967FE5" w:rsidP="00D5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 w:rsidRPr="007B7390">
              <w:rPr>
                <w:rFonts w:hint="eastAsia"/>
                <w:szCs w:val="24"/>
                <w:lang w:eastAsia="zh-CN"/>
              </w:rPr>
              <w:t>初稿</w:t>
            </w:r>
          </w:p>
        </w:tc>
      </w:tr>
      <w:tr w:rsidR="00967FE5" w:rsidRPr="007B7390" w:rsidTr="0005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967FE5" w:rsidRPr="007B7390" w:rsidRDefault="00F1439A" w:rsidP="00D57B2A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02/02/2018</w:t>
            </w:r>
          </w:p>
        </w:tc>
        <w:tc>
          <w:tcPr>
            <w:tcW w:w="1930" w:type="dxa"/>
          </w:tcPr>
          <w:p w:rsidR="00967FE5" w:rsidRPr="007B7390" w:rsidRDefault="00F1439A" w:rsidP="00D5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Andy</w:t>
            </w:r>
          </w:p>
        </w:tc>
        <w:tc>
          <w:tcPr>
            <w:tcW w:w="2065" w:type="dxa"/>
          </w:tcPr>
          <w:p w:rsidR="00967FE5" w:rsidRPr="007B7390" w:rsidRDefault="00F1439A" w:rsidP="00D5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V0.2</w:t>
            </w:r>
          </w:p>
        </w:tc>
        <w:tc>
          <w:tcPr>
            <w:tcW w:w="2596" w:type="dxa"/>
          </w:tcPr>
          <w:p w:rsidR="00362592" w:rsidRDefault="00F1439A" w:rsidP="0036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智能插座列表控制更改为数据节点方式；</w:t>
            </w:r>
          </w:p>
          <w:p w:rsidR="00F1439A" w:rsidRPr="007B7390" w:rsidRDefault="00F1439A" w:rsidP="0036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其他一些细节说明</w:t>
            </w:r>
          </w:p>
        </w:tc>
      </w:tr>
      <w:tr w:rsidR="009F6504" w:rsidRPr="007B7390" w:rsidTr="000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9F6504" w:rsidRPr="007B7390" w:rsidRDefault="005F3EC5" w:rsidP="00D57B2A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03/02/2018</w:t>
            </w:r>
          </w:p>
        </w:tc>
        <w:tc>
          <w:tcPr>
            <w:tcW w:w="1930" w:type="dxa"/>
          </w:tcPr>
          <w:p w:rsidR="009F6504" w:rsidRPr="007B7390" w:rsidRDefault="005F3EC5" w:rsidP="00D5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Andy</w:t>
            </w:r>
          </w:p>
        </w:tc>
        <w:tc>
          <w:tcPr>
            <w:tcW w:w="2065" w:type="dxa"/>
          </w:tcPr>
          <w:p w:rsidR="009F6504" w:rsidRPr="007B7390" w:rsidRDefault="005F3EC5" w:rsidP="00967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V0.3</w:t>
            </w:r>
          </w:p>
        </w:tc>
        <w:tc>
          <w:tcPr>
            <w:tcW w:w="2596" w:type="dxa"/>
          </w:tcPr>
          <w:p w:rsidR="009F6504" w:rsidRPr="007B7390" w:rsidRDefault="005F3EC5" w:rsidP="00B65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增加查询布撤防历史记录</w:t>
            </w:r>
          </w:p>
        </w:tc>
      </w:tr>
      <w:tr w:rsidR="00E22D52" w:rsidRPr="007B7390" w:rsidTr="0005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E22D52" w:rsidRDefault="00E22D52" w:rsidP="00D57B2A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03/10/2018</w:t>
            </w:r>
          </w:p>
        </w:tc>
        <w:tc>
          <w:tcPr>
            <w:tcW w:w="1930" w:type="dxa"/>
          </w:tcPr>
          <w:p w:rsidR="00E22D52" w:rsidRDefault="00E22D52" w:rsidP="00D5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="00DF5261">
              <w:rPr>
                <w:rFonts w:hint="eastAsia"/>
                <w:szCs w:val="24"/>
                <w:lang w:eastAsia="zh-CN"/>
              </w:rPr>
              <w:t>n</w:t>
            </w:r>
            <w:r>
              <w:rPr>
                <w:rFonts w:hint="eastAsia"/>
                <w:szCs w:val="24"/>
                <w:lang w:eastAsia="zh-CN"/>
              </w:rPr>
              <w:t>dy</w:t>
            </w:r>
          </w:p>
        </w:tc>
        <w:tc>
          <w:tcPr>
            <w:tcW w:w="2065" w:type="dxa"/>
          </w:tcPr>
          <w:p w:rsidR="00E22D52" w:rsidRDefault="00E22D52" w:rsidP="0096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V0.4</w:t>
            </w:r>
          </w:p>
        </w:tc>
        <w:tc>
          <w:tcPr>
            <w:tcW w:w="2596" w:type="dxa"/>
          </w:tcPr>
          <w:p w:rsidR="00E22D52" w:rsidRDefault="00FE668A" w:rsidP="00B6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历史记录原因说明</w:t>
            </w:r>
          </w:p>
        </w:tc>
      </w:tr>
      <w:tr w:rsidR="00DF5261" w:rsidRPr="007B7390" w:rsidTr="0005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F5261" w:rsidRDefault="00DF5261" w:rsidP="00D57B2A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04/04/2018</w:t>
            </w:r>
          </w:p>
        </w:tc>
        <w:tc>
          <w:tcPr>
            <w:tcW w:w="1930" w:type="dxa"/>
          </w:tcPr>
          <w:p w:rsidR="00DF5261" w:rsidRDefault="00DF5261" w:rsidP="00D5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Andy</w:t>
            </w:r>
          </w:p>
        </w:tc>
        <w:tc>
          <w:tcPr>
            <w:tcW w:w="2065" w:type="dxa"/>
          </w:tcPr>
          <w:p w:rsidR="00DF5261" w:rsidRDefault="00DF5261" w:rsidP="00967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V0.5</w:t>
            </w:r>
          </w:p>
        </w:tc>
        <w:tc>
          <w:tcPr>
            <w:tcW w:w="2596" w:type="dxa"/>
          </w:tcPr>
          <w:p w:rsidR="00DF5261" w:rsidRDefault="00DF5261" w:rsidP="00B65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增加短信模式</w:t>
            </w:r>
            <w:r>
              <w:rPr>
                <w:rFonts w:hint="eastAsia"/>
                <w:szCs w:val="24"/>
                <w:lang w:eastAsia="zh-CN"/>
              </w:rPr>
              <w:t>APP</w:t>
            </w:r>
            <w:r w:rsidR="006C1A6E">
              <w:rPr>
                <w:rFonts w:hint="eastAsia"/>
                <w:szCs w:val="24"/>
                <w:lang w:eastAsia="zh-CN"/>
              </w:rPr>
              <w:t>通讯</w:t>
            </w:r>
            <w:r>
              <w:rPr>
                <w:rFonts w:hint="eastAsia"/>
                <w:szCs w:val="24"/>
                <w:lang w:eastAsia="zh-CN"/>
              </w:rPr>
              <w:t>协议</w:t>
            </w:r>
          </w:p>
        </w:tc>
      </w:tr>
      <w:tr w:rsidR="00166641" w:rsidRPr="007B7390" w:rsidTr="00053130">
        <w:trPr>
          <w:ins w:id="0" w:author="微软中国" w:date="2018-06-06T2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166641" w:rsidRDefault="00166641" w:rsidP="00D57B2A">
            <w:pPr>
              <w:rPr>
                <w:ins w:id="1" w:author="微软中国" w:date="2018-06-06T22:25:00Z"/>
                <w:szCs w:val="24"/>
                <w:lang w:eastAsia="zh-CN"/>
              </w:rPr>
            </w:pPr>
            <w:ins w:id="2" w:author="微软中国" w:date="2018-06-06T22:25:00Z">
              <w:r>
                <w:rPr>
                  <w:rFonts w:hint="eastAsia"/>
                  <w:szCs w:val="24"/>
                  <w:lang w:eastAsia="zh-CN"/>
                </w:rPr>
                <w:t>06/06/2018</w:t>
              </w:r>
            </w:ins>
          </w:p>
        </w:tc>
        <w:tc>
          <w:tcPr>
            <w:tcW w:w="1930" w:type="dxa"/>
          </w:tcPr>
          <w:p w:rsidR="00166641" w:rsidRDefault="00166641" w:rsidP="00D5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" w:author="微软中国" w:date="2018-06-06T22:25:00Z"/>
                <w:szCs w:val="24"/>
                <w:lang w:eastAsia="zh-CN"/>
              </w:rPr>
            </w:pPr>
            <w:ins w:id="4" w:author="微软中国" w:date="2018-06-06T22:25:00Z">
              <w:r>
                <w:rPr>
                  <w:rFonts w:hint="eastAsia"/>
                  <w:szCs w:val="24"/>
                  <w:lang w:eastAsia="zh-CN"/>
                </w:rPr>
                <w:t>Andy</w:t>
              </w:r>
            </w:ins>
          </w:p>
        </w:tc>
        <w:tc>
          <w:tcPr>
            <w:tcW w:w="2065" w:type="dxa"/>
          </w:tcPr>
          <w:p w:rsidR="00166641" w:rsidRDefault="00166641" w:rsidP="0096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" w:author="微软中国" w:date="2018-06-06T22:25:00Z"/>
                <w:szCs w:val="24"/>
                <w:lang w:eastAsia="zh-CN"/>
              </w:rPr>
            </w:pPr>
            <w:ins w:id="6" w:author="微软中国" w:date="2018-06-06T22:25:00Z">
              <w:r>
                <w:rPr>
                  <w:rFonts w:hint="eastAsia"/>
                  <w:szCs w:val="24"/>
                  <w:lang w:eastAsia="zh-CN"/>
                </w:rPr>
                <w:t>V0.6</w:t>
              </w:r>
            </w:ins>
          </w:p>
        </w:tc>
        <w:tc>
          <w:tcPr>
            <w:tcW w:w="2596" w:type="dxa"/>
          </w:tcPr>
          <w:p w:rsidR="00166641" w:rsidRDefault="00166641" w:rsidP="00B6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" w:author="微软中国" w:date="2018-06-06T22:25:00Z"/>
                <w:szCs w:val="24"/>
                <w:lang w:eastAsia="zh-CN"/>
              </w:rPr>
            </w:pPr>
            <w:ins w:id="8" w:author="微软中国" w:date="2018-06-06T22:26:00Z">
              <w:r>
                <w:rPr>
                  <w:rFonts w:hint="eastAsia"/>
                  <w:szCs w:val="24"/>
                  <w:lang w:eastAsia="zh-CN"/>
                </w:rPr>
                <w:t>回应带上组号</w:t>
              </w:r>
            </w:ins>
          </w:p>
        </w:tc>
      </w:tr>
    </w:tbl>
    <w:p w:rsidR="007B7390" w:rsidRDefault="007B7390" w:rsidP="00D57B2A">
      <w:pPr>
        <w:rPr>
          <w:lang w:eastAsia="zh-CN"/>
        </w:rPr>
      </w:pPr>
    </w:p>
    <w:p w:rsidR="007B7390" w:rsidRDefault="007B7390">
      <w:pPr>
        <w:rPr>
          <w:lang w:eastAsia="zh-CN"/>
        </w:rPr>
      </w:pPr>
      <w:r>
        <w:rPr>
          <w:lang w:eastAsia="zh-CN"/>
        </w:rPr>
        <w:br w:type="page"/>
      </w:r>
    </w:p>
    <w:p w:rsidR="00D57B2A" w:rsidRPr="00D57B2A" w:rsidRDefault="00D57B2A" w:rsidP="00D57B2A">
      <w:pPr>
        <w:rPr>
          <w:lang w:eastAsia="zh-CN"/>
        </w:rPr>
      </w:pPr>
    </w:p>
    <w:p w:rsidR="00885D9E" w:rsidRDefault="00AE2216" w:rsidP="00AE2216">
      <w:pPr>
        <w:pStyle w:val="1"/>
      </w:pPr>
      <w:r>
        <w:rPr>
          <w:rFonts w:hint="eastAsia"/>
          <w:lang w:eastAsia="zh-CN"/>
        </w:rPr>
        <w:t>项目背景</w:t>
      </w:r>
    </w:p>
    <w:p w:rsidR="00885D9E" w:rsidRPr="004D16EB" w:rsidRDefault="007D435A" w:rsidP="004D16EB">
      <w:pPr>
        <w:ind w:firstLine="36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为配套报警主机使用的，通过手机</w:t>
      </w:r>
      <w:r>
        <w:rPr>
          <w:rFonts w:hint="eastAsia"/>
          <w:lang w:eastAsia="zh-CN"/>
        </w:rPr>
        <w:t>APP</w:t>
      </w:r>
      <w:r w:rsidR="00902520">
        <w:rPr>
          <w:rFonts w:hint="eastAsia"/>
          <w:lang w:eastAsia="zh-CN"/>
        </w:rPr>
        <w:t>可以采用局域网或广域网方式与</w:t>
      </w:r>
      <w:r>
        <w:rPr>
          <w:rFonts w:hint="eastAsia"/>
          <w:lang w:eastAsia="zh-CN"/>
        </w:rPr>
        <w:t>报警主机进行信息交互。</w:t>
      </w:r>
    </w:p>
    <w:p w:rsidR="00885D9E" w:rsidRDefault="00733B3C" w:rsidP="00594B40">
      <w:pPr>
        <w:pStyle w:val="1"/>
        <w:rPr>
          <w:lang w:eastAsia="zh-CN"/>
        </w:rPr>
      </w:pPr>
      <w:r>
        <w:rPr>
          <w:rFonts w:hint="eastAsia"/>
          <w:lang w:eastAsia="zh-CN"/>
        </w:rPr>
        <w:t>运行环境</w:t>
      </w:r>
    </w:p>
    <w:p w:rsidR="000E2D2E" w:rsidRDefault="000E2D2E" w:rsidP="00FD7E91">
      <w:pPr>
        <w:pStyle w:val="a5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支持</w:t>
      </w:r>
      <w:r w:rsidR="00CA7264">
        <w:rPr>
          <w:rFonts w:hint="eastAsia"/>
          <w:lang w:eastAsia="zh-CN"/>
        </w:rPr>
        <w:t>Android</w:t>
      </w:r>
      <w:r w:rsidR="00CA7264">
        <w:rPr>
          <w:rFonts w:hint="eastAsia"/>
          <w:lang w:eastAsia="zh-CN"/>
        </w:rPr>
        <w:t>，</w:t>
      </w:r>
      <w:r w:rsidR="00CA7264">
        <w:rPr>
          <w:rFonts w:hint="eastAsia"/>
          <w:lang w:eastAsia="zh-CN"/>
        </w:rPr>
        <w:t>IOS</w:t>
      </w:r>
      <w:r w:rsidR="00CA7264">
        <w:rPr>
          <w:rFonts w:hint="eastAsia"/>
          <w:lang w:eastAsia="zh-CN"/>
        </w:rPr>
        <w:t>系统</w:t>
      </w:r>
    </w:p>
    <w:p w:rsidR="000E2D2E" w:rsidRDefault="000E2D2E" w:rsidP="00FD7E91">
      <w:pPr>
        <w:pStyle w:val="a5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支持中英文切换</w:t>
      </w:r>
      <w:r w:rsidR="00285FC5">
        <w:rPr>
          <w:rFonts w:hint="eastAsia"/>
          <w:lang w:eastAsia="zh-CN"/>
        </w:rPr>
        <w:t>（默认英文）</w:t>
      </w:r>
      <w:r>
        <w:rPr>
          <w:rFonts w:hint="eastAsia"/>
          <w:lang w:eastAsia="zh-CN"/>
        </w:rPr>
        <w:t>，开发时做预留，做成配置文件方式，以便后续支持更多</w:t>
      </w:r>
    </w:p>
    <w:p w:rsidR="000E2D2E" w:rsidRDefault="000E2D2E" w:rsidP="000E2D2E">
      <w:pPr>
        <w:rPr>
          <w:lang w:eastAsia="zh-CN"/>
        </w:rPr>
      </w:pPr>
    </w:p>
    <w:p w:rsidR="00733B3C" w:rsidRDefault="00733B3C" w:rsidP="007B378F">
      <w:pPr>
        <w:pStyle w:val="1"/>
        <w:rPr>
          <w:lang w:eastAsia="zh-CN"/>
        </w:rPr>
      </w:pPr>
      <w:r>
        <w:rPr>
          <w:rFonts w:hint="eastAsia"/>
          <w:lang w:eastAsia="zh-CN"/>
        </w:rPr>
        <w:t>界面及功能需求</w:t>
      </w:r>
    </w:p>
    <w:p w:rsidR="00775C5A" w:rsidRDefault="00274579" w:rsidP="007B378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645A5">
        <w:rPr>
          <w:rFonts w:hint="eastAsia"/>
          <w:lang w:eastAsia="zh-CN"/>
        </w:rPr>
        <w:t>界面及功能需求主要参考</w:t>
      </w:r>
      <w:r w:rsidR="00CA7264">
        <w:rPr>
          <w:rFonts w:hint="eastAsia"/>
          <w:lang w:eastAsia="zh-CN"/>
        </w:rPr>
        <w:t>W19</w:t>
      </w:r>
      <w:r w:rsidR="000645A5">
        <w:rPr>
          <w:lang w:eastAsia="zh-CN"/>
        </w:rPr>
        <w:t>样机</w:t>
      </w:r>
      <w:r w:rsidR="00CA7264">
        <w:rPr>
          <w:rFonts w:hint="eastAsia"/>
          <w:lang w:eastAsia="zh-CN"/>
        </w:rPr>
        <w:t>APP</w:t>
      </w:r>
      <w:r w:rsidR="000645A5">
        <w:rPr>
          <w:lang w:eastAsia="zh-CN"/>
        </w:rPr>
        <w:t>，本文也围绕其进行编写，主要阐述与该样机不同之处。</w:t>
      </w:r>
    </w:p>
    <w:p w:rsidR="00FD7E91" w:rsidRDefault="00550A33" w:rsidP="00775C5A">
      <w:pPr>
        <w:pStyle w:val="a5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菜单</w:t>
      </w:r>
      <w:r w:rsidR="00FD7E91">
        <w:rPr>
          <w:rFonts w:hint="eastAsia"/>
          <w:lang w:eastAsia="zh-CN"/>
        </w:rPr>
        <w:t>栏图标及桌面快捷方式等图标替换成当下主流图标，可参考手机或其他智能设备图标素材，</w:t>
      </w:r>
      <w:proofErr w:type="gramStart"/>
      <w:r w:rsidR="00FD7E91">
        <w:rPr>
          <w:rFonts w:hint="eastAsia"/>
          <w:lang w:eastAsia="zh-CN"/>
        </w:rPr>
        <w:t>简洁友好</w:t>
      </w:r>
      <w:r w:rsidR="001565B4">
        <w:rPr>
          <w:rFonts w:hint="eastAsia"/>
          <w:lang w:eastAsia="zh-CN"/>
        </w:rPr>
        <w:t>即</w:t>
      </w:r>
      <w:proofErr w:type="gramEnd"/>
      <w:r w:rsidR="001565B4">
        <w:rPr>
          <w:rFonts w:hint="eastAsia"/>
          <w:lang w:eastAsia="zh-CN"/>
        </w:rPr>
        <w:t>可，各种前景色背景色也是如此</w:t>
      </w:r>
      <w:r w:rsidR="00244C81">
        <w:rPr>
          <w:rFonts w:hint="eastAsia"/>
          <w:lang w:eastAsia="zh-CN"/>
        </w:rPr>
        <w:t>，遇到不合理之处亦可更改，站在设计者的角度先调配出一款</w:t>
      </w:r>
      <w:r w:rsidR="00E62415">
        <w:rPr>
          <w:rFonts w:hint="eastAsia"/>
          <w:lang w:eastAsia="zh-CN"/>
        </w:rPr>
        <w:t>供我们参考确认</w:t>
      </w:r>
      <w:r w:rsidR="00FD7E91">
        <w:rPr>
          <w:rFonts w:hint="eastAsia"/>
          <w:lang w:eastAsia="zh-CN"/>
        </w:rPr>
        <w:t>。</w:t>
      </w:r>
    </w:p>
    <w:p w:rsidR="00FD7E91" w:rsidRDefault="00775C5A" w:rsidP="00775C5A">
      <w:pPr>
        <w:pStyle w:val="a5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功能与</w:t>
      </w:r>
      <w:r>
        <w:rPr>
          <w:rFonts w:hint="eastAsia"/>
          <w:lang w:eastAsia="zh-CN"/>
        </w:rPr>
        <w:t>W19</w:t>
      </w:r>
      <w:r>
        <w:rPr>
          <w:rFonts w:hint="eastAsia"/>
          <w:lang w:eastAsia="zh-CN"/>
        </w:rPr>
        <w:t>样机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相同</w:t>
      </w:r>
      <w:r w:rsidR="005D047D">
        <w:rPr>
          <w:rFonts w:hint="eastAsia"/>
          <w:lang w:eastAsia="zh-CN"/>
        </w:rPr>
        <w:t>，远程监控暂时不做</w:t>
      </w:r>
      <w:r>
        <w:rPr>
          <w:rFonts w:hint="eastAsia"/>
          <w:lang w:eastAsia="zh-CN"/>
        </w:rPr>
        <w:t>。</w:t>
      </w:r>
    </w:p>
    <w:p w:rsidR="00DA2FEB" w:rsidRDefault="00DA2FEB" w:rsidP="00775C5A">
      <w:pPr>
        <w:pStyle w:val="a5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界面输入要求：限制非法输入，注意支持数据范围，数据长度</w:t>
      </w:r>
    </w:p>
    <w:p w:rsidR="00C75E17" w:rsidRDefault="00C75E17" w:rsidP="00775C5A">
      <w:pPr>
        <w:pStyle w:val="a5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操作要求：简单易用，符合常规智能手机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操作，滑动，下拉，</w:t>
      </w:r>
      <w:proofErr w:type="gramStart"/>
      <w:r>
        <w:rPr>
          <w:rFonts w:hint="eastAsia"/>
          <w:lang w:eastAsia="zh-CN"/>
        </w:rPr>
        <w:t>长按等</w:t>
      </w:r>
      <w:proofErr w:type="gramEnd"/>
      <w:r>
        <w:rPr>
          <w:rFonts w:hint="eastAsia"/>
          <w:lang w:eastAsia="zh-CN"/>
        </w:rPr>
        <w:t>相应操作</w:t>
      </w:r>
    </w:p>
    <w:p w:rsidR="00FD7E91" w:rsidRPr="00DA2FEB" w:rsidRDefault="00FD7E91" w:rsidP="00FD7E91">
      <w:pPr>
        <w:rPr>
          <w:lang w:eastAsia="zh-CN"/>
        </w:rPr>
      </w:pPr>
    </w:p>
    <w:p w:rsidR="00FD7E91" w:rsidRDefault="00FD7E91" w:rsidP="00FD7E91">
      <w:pPr>
        <w:rPr>
          <w:lang w:eastAsia="zh-CN"/>
        </w:rPr>
      </w:pPr>
    </w:p>
    <w:p w:rsidR="00FD7E91" w:rsidRDefault="00FD7E91" w:rsidP="00FD7E91">
      <w:pPr>
        <w:rPr>
          <w:lang w:eastAsia="zh-CN"/>
        </w:rPr>
      </w:pPr>
    </w:p>
    <w:p w:rsidR="00FD7E91" w:rsidRDefault="00FD7E91" w:rsidP="00FD7E91">
      <w:pPr>
        <w:rPr>
          <w:lang w:eastAsia="zh-CN"/>
        </w:rPr>
      </w:pPr>
    </w:p>
    <w:p w:rsidR="00FD7E91" w:rsidRPr="00FD7E91" w:rsidRDefault="00FD7E91" w:rsidP="00FD7E91">
      <w:pPr>
        <w:rPr>
          <w:lang w:eastAsia="zh-CN"/>
        </w:rPr>
      </w:pPr>
    </w:p>
    <w:p w:rsidR="001F44D7" w:rsidRDefault="001F44D7">
      <w:pPr>
        <w:rPr>
          <w:lang w:eastAsia="zh-CN"/>
        </w:rPr>
      </w:pPr>
      <w:r>
        <w:rPr>
          <w:lang w:eastAsia="zh-CN"/>
        </w:rPr>
        <w:br w:type="page"/>
      </w:r>
    </w:p>
    <w:p w:rsidR="00A16914" w:rsidRDefault="00885D9E" w:rsidP="00594B4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与单板通讯协议</w:t>
      </w:r>
    </w:p>
    <w:p w:rsidR="00F61C51" w:rsidRDefault="00775C5A" w:rsidP="00775C5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4.1 </w:t>
      </w:r>
      <w:r w:rsidR="00F61C51">
        <w:rPr>
          <w:rFonts w:hint="eastAsia"/>
          <w:lang w:eastAsia="zh-CN"/>
        </w:rPr>
        <w:t>通讯接口</w:t>
      </w:r>
    </w:p>
    <w:p w:rsidR="00657727" w:rsidRDefault="00775C5A" w:rsidP="00F61C51">
      <w:pPr>
        <w:ind w:left="360"/>
        <w:rPr>
          <w:lang w:eastAsia="zh-CN"/>
        </w:rPr>
      </w:pPr>
      <w:r>
        <w:rPr>
          <w:rFonts w:hint="eastAsia"/>
          <w:lang w:eastAsia="zh-CN"/>
        </w:rPr>
        <w:t>设备端通过</w:t>
      </w:r>
      <w:proofErr w:type="spellStart"/>
      <w:r>
        <w:rPr>
          <w:rFonts w:hint="eastAsia"/>
          <w:lang w:eastAsia="zh-CN"/>
        </w:rPr>
        <w:t>WiFi</w:t>
      </w:r>
      <w:proofErr w:type="spellEnd"/>
      <w:r>
        <w:rPr>
          <w:rFonts w:hint="eastAsia"/>
          <w:lang w:eastAsia="zh-CN"/>
        </w:rPr>
        <w:t>模块连接无线路由器，手机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端与设备端连接在同一无线路由器下通过局域网进行连接，否则通过广域网进行连接。云平台采用机智云。</w:t>
      </w:r>
    </w:p>
    <w:p w:rsidR="00775C5A" w:rsidRDefault="00775C5A" w:rsidP="00775C5A">
      <w:pPr>
        <w:ind w:left="360"/>
        <w:rPr>
          <w:lang w:eastAsia="zh-CN"/>
        </w:rPr>
      </w:pPr>
    </w:p>
    <w:p w:rsidR="00775C5A" w:rsidRPr="00775C5A" w:rsidRDefault="00775C5A" w:rsidP="00775C5A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Pr="00775C5A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智能配置</w:t>
      </w:r>
    </w:p>
    <w:p w:rsidR="00775C5A" w:rsidRDefault="00775C5A" w:rsidP="007C59A9">
      <w:pPr>
        <w:ind w:left="360"/>
        <w:rPr>
          <w:lang w:eastAsia="zh-CN"/>
        </w:rPr>
      </w:pPr>
      <w:r>
        <w:rPr>
          <w:lang w:eastAsia="zh-CN"/>
        </w:rPr>
        <w:t>操作设备端触发进入配置状态后，手机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端通过广播将目标路由</w:t>
      </w:r>
      <w:r>
        <w:rPr>
          <w:rFonts w:hint="eastAsia"/>
          <w:lang w:eastAsia="zh-CN"/>
        </w:rPr>
        <w:t>SSID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Password</w:t>
      </w:r>
      <w:r>
        <w:rPr>
          <w:rFonts w:hint="eastAsia"/>
          <w:lang w:eastAsia="zh-CN"/>
        </w:rPr>
        <w:t>发送给设备端</w:t>
      </w:r>
      <w:r w:rsidR="00843E23">
        <w:rPr>
          <w:rFonts w:hint="eastAsia"/>
          <w:lang w:eastAsia="zh-CN"/>
        </w:rPr>
        <w:t>，倒计时</w:t>
      </w:r>
      <w:r w:rsidR="00843E23">
        <w:rPr>
          <w:rFonts w:hint="eastAsia"/>
          <w:lang w:eastAsia="zh-CN"/>
        </w:rPr>
        <w:t>60</w:t>
      </w:r>
      <w:r w:rsidR="00843E23">
        <w:rPr>
          <w:rFonts w:hint="eastAsia"/>
          <w:lang w:eastAsia="zh-CN"/>
        </w:rPr>
        <w:t>秒</w:t>
      </w:r>
      <w:r w:rsidR="00915DBB">
        <w:rPr>
          <w:rFonts w:hint="eastAsia"/>
          <w:lang w:eastAsia="zh-CN"/>
        </w:rPr>
        <w:t>超时</w:t>
      </w:r>
      <w:r>
        <w:rPr>
          <w:rFonts w:hint="eastAsia"/>
          <w:lang w:eastAsia="zh-CN"/>
        </w:rPr>
        <w:t>。配置成功后可以对设备进行绑定及重命名等操作。</w:t>
      </w:r>
    </w:p>
    <w:p w:rsidR="00775C5A" w:rsidRDefault="00775C5A" w:rsidP="007C59A9">
      <w:pPr>
        <w:ind w:left="360"/>
        <w:rPr>
          <w:lang w:eastAsia="zh-CN"/>
        </w:rPr>
      </w:pPr>
    </w:p>
    <w:p w:rsidR="00775C5A" w:rsidRDefault="00775C5A" w:rsidP="00775C5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4.3 </w:t>
      </w:r>
      <w:r>
        <w:rPr>
          <w:rFonts w:hint="eastAsia"/>
          <w:lang w:eastAsia="zh-CN"/>
        </w:rPr>
        <w:t>布撤防操作</w:t>
      </w:r>
    </w:p>
    <w:p w:rsidR="00775C5A" w:rsidRDefault="00775C5A" w:rsidP="00775C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数据节点</w:t>
      </w:r>
      <w:proofErr w:type="spellStart"/>
      <w:r w:rsidRPr="00775C5A">
        <w:rPr>
          <w:lang w:eastAsia="zh-CN"/>
        </w:rPr>
        <w:t>eZoneState</w:t>
      </w:r>
      <w:proofErr w:type="spellEnd"/>
    </w:p>
    <w:p w:rsidR="00775C5A" w:rsidRDefault="00775C5A" w:rsidP="00775C5A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enum</w:t>
      </w:r>
      <w:proofErr w:type="spellEnd"/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>{</w:t>
      </w:r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eZone_Disarming</w:t>
      </w:r>
      <w:proofErr w:type="spellEnd"/>
      <w:r>
        <w:rPr>
          <w:lang w:eastAsia="zh-CN"/>
        </w:rPr>
        <w:t>=0,</w:t>
      </w:r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eZone_Arming</w:t>
      </w:r>
      <w:proofErr w:type="spellEnd"/>
      <w:r>
        <w:rPr>
          <w:lang w:eastAsia="zh-CN"/>
        </w:rPr>
        <w:t>,</w:t>
      </w:r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eZone_HomeArming</w:t>
      </w:r>
      <w:proofErr w:type="spellEnd"/>
      <w:r>
        <w:rPr>
          <w:lang w:eastAsia="zh-CN"/>
        </w:rPr>
        <w:t>,</w:t>
      </w:r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eZone_Max</w:t>
      </w:r>
      <w:proofErr w:type="spellEnd"/>
    </w:p>
    <w:p w:rsidR="00775C5A" w:rsidRDefault="00775C5A" w:rsidP="00775C5A">
      <w:pPr>
        <w:rPr>
          <w:lang w:eastAsia="zh-CN"/>
        </w:rPr>
      </w:pPr>
      <w:r>
        <w:rPr>
          <w:lang w:eastAsia="zh-CN"/>
        </w:rPr>
        <w:t>}E_ZONE_STATE;</w:t>
      </w:r>
    </w:p>
    <w:p w:rsidR="005D047D" w:rsidRDefault="005D047D" w:rsidP="00775C5A">
      <w:pPr>
        <w:rPr>
          <w:lang w:eastAsia="zh-CN"/>
        </w:rPr>
      </w:pPr>
    </w:p>
    <w:p w:rsidR="00DC0408" w:rsidRDefault="00DC0408" w:rsidP="00A40AA6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设置智能插座</w:t>
      </w:r>
    </w:p>
    <w:p w:rsidR="00DC0408" w:rsidRDefault="00DC0408" w:rsidP="00775C5A">
      <w:pPr>
        <w:rPr>
          <w:lang w:eastAsia="zh-CN"/>
        </w:rPr>
      </w:pP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路智能插座更改为数据节点方式，</w:t>
      </w:r>
      <w:r>
        <w:rPr>
          <w:rFonts w:hint="eastAsia"/>
          <w:lang w:eastAsia="zh-CN"/>
        </w:rPr>
        <w:t>4.5.1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4.5.2</w:t>
      </w:r>
      <w:r>
        <w:rPr>
          <w:rFonts w:hint="eastAsia"/>
          <w:lang w:eastAsia="zh-CN"/>
        </w:rPr>
        <w:t>不用实现；</w:t>
      </w:r>
    </w:p>
    <w:p w:rsidR="00DC0408" w:rsidRDefault="00DC0408" w:rsidP="00775C5A">
      <w:pPr>
        <w:rPr>
          <w:lang w:eastAsia="zh-CN"/>
        </w:rPr>
      </w:pPr>
      <w:r>
        <w:rPr>
          <w:rFonts w:hint="eastAsia"/>
          <w:lang w:eastAsia="zh-CN"/>
        </w:rPr>
        <w:t>数据节点</w:t>
      </w:r>
      <w:r>
        <w:rPr>
          <w:rFonts w:hint="eastAsia"/>
          <w:lang w:eastAsia="zh-CN"/>
        </w:rPr>
        <w:t xml:space="preserve">Outlet1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Outlet20 </w:t>
      </w:r>
      <w:r>
        <w:rPr>
          <w:rFonts w:hint="eastAsia"/>
          <w:lang w:eastAsia="zh-CN"/>
        </w:rPr>
        <w:t>表示第</w:t>
      </w:r>
      <w:r>
        <w:rPr>
          <w:rFonts w:hint="eastAsia"/>
          <w:lang w:eastAsia="zh-CN"/>
        </w:rPr>
        <w:t>1 - 20</w:t>
      </w:r>
      <w:r>
        <w:rPr>
          <w:rFonts w:hint="eastAsia"/>
          <w:lang w:eastAsia="zh-CN"/>
        </w:rPr>
        <w:t>路插座，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：关，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</w:t>
      </w:r>
    </w:p>
    <w:p w:rsidR="005D047D" w:rsidRDefault="005D047D" w:rsidP="005D047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4.4 </w:t>
      </w:r>
      <w:r>
        <w:rPr>
          <w:rFonts w:hint="eastAsia"/>
          <w:lang w:eastAsia="zh-CN"/>
        </w:rPr>
        <w:t>推送报警消息</w:t>
      </w:r>
    </w:p>
    <w:p w:rsidR="005D047D" w:rsidRDefault="005D047D" w:rsidP="00775C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设备端上报</w:t>
      </w:r>
      <w:r w:rsidR="00DC0408">
        <w:rPr>
          <w:rFonts w:hint="eastAsia"/>
          <w:lang w:eastAsia="zh-CN"/>
        </w:rPr>
        <w:t>报警数据节点</w:t>
      </w:r>
      <w:r w:rsidR="00DC0408">
        <w:rPr>
          <w:rFonts w:hint="eastAsia"/>
          <w:lang w:eastAsia="zh-CN"/>
        </w:rPr>
        <w:t>Alarm</w:t>
      </w:r>
      <w:r w:rsidR="00DC0408">
        <w:rPr>
          <w:rFonts w:hint="eastAsia"/>
          <w:lang w:eastAsia="zh-CN"/>
        </w:rPr>
        <w:t>，表示现在发生警情；</w:t>
      </w:r>
      <w:r>
        <w:rPr>
          <w:rFonts w:hint="eastAsia"/>
          <w:lang w:eastAsia="zh-CN"/>
        </w:rPr>
        <w:t>数据</w:t>
      </w:r>
      <w:r w:rsidR="00566383">
        <w:rPr>
          <w:rFonts w:hint="eastAsia"/>
          <w:lang w:eastAsia="zh-CN"/>
        </w:rPr>
        <w:t>节点</w:t>
      </w:r>
      <w:proofErr w:type="spellStart"/>
      <w:r>
        <w:rPr>
          <w:rFonts w:hint="eastAsia"/>
          <w:lang w:eastAsia="zh-CN"/>
        </w:rPr>
        <w:t>AlarmZone</w:t>
      </w:r>
      <w:proofErr w:type="spellEnd"/>
      <w:r>
        <w:rPr>
          <w:rFonts w:hint="eastAsia"/>
          <w:lang w:eastAsia="zh-CN"/>
        </w:rPr>
        <w:t>，哪个防区报警</w:t>
      </w:r>
      <w:r w:rsidR="008F4493">
        <w:rPr>
          <w:rFonts w:hint="eastAsia"/>
          <w:lang w:eastAsia="zh-CN"/>
        </w:rPr>
        <w:t>；手机</w:t>
      </w:r>
      <w:r w:rsidR="008F4493">
        <w:rPr>
          <w:rFonts w:hint="eastAsia"/>
          <w:lang w:eastAsia="zh-CN"/>
        </w:rPr>
        <w:t>APP</w:t>
      </w:r>
      <w:r w:rsidR="008F4493">
        <w:rPr>
          <w:rFonts w:hint="eastAsia"/>
          <w:lang w:eastAsia="zh-CN"/>
        </w:rPr>
        <w:t>弹窗提示“请注意</w:t>
      </w:r>
      <w:r w:rsidR="008F4493">
        <w:rPr>
          <w:rFonts w:hint="eastAsia"/>
          <w:lang w:eastAsia="zh-CN"/>
        </w:rPr>
        <w:t>WG5</w:t>
      </w:r>
      <w:r w:rsidR="008F4493">
        <w:rPr>
          <w:rFonts w:hint="eastAsia"/>
          <w:lang w:eastAsia="zh-CN"/>
        </w:rPr>
        <w:t>发生警情”</w:t>
      </w:r>
      <w:r w:rsidR="00913ED8">
        <w:rPr>
          <w:rFonts w:hint="eastAsia"/>
          <w:lang w:eastAsia="zh-CN"/>
        </w:rPr>
        <w:t>；撤防后取消报警</w:t>
      </w:r>
    </w:p>
    <w:p w:rsidR="00566383" w:rsidRDefault="00566383" w:rsidP="00775C5A">
      <w:pPr>
        <w:rPr>
          <w:lang w:eastAsia="zh-CN"/>
        </w:rPr>
      </w:pPr>
    </w:p>
    <w:p w:rsidR="00DC0408" w:rsidRPr="00DC0408" w:rsidRDefault="00DC0408" w:rsidP="00775C5A">
      <w:pPr>
        <w:rPr>
          <w:lang w:eastAsia="zh-CN"/>
        </w:rPr>
      </w:pPr>
    </w:p>
    <w:p w:rsidR="00566383" w:rsidRDefault="00566383" w:rsidP="0056638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4.5 </w:t>
      </w:r>
      <w:r>
        <w:rPr>
          <w:rFonts w:hint="eastAsia"/>
          <w:lang w:eastAsia="zh-CN"/>
        </w:rPr>
        <w:t>透传类数据</w:t>
      </w:r>
    </w:p>
    <w:p w:rsidR="00566383" w:rsidRPr="00775C5A" w:rsidRDefault="00566383" w:rsidP="00775C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采用透传方式，自定义数据帧结构如下所示</w:t>
      </w:r>
    </w:p>
    <w:p w:rsidR="00775C5A" w:rsidRPr="00A16914" w:rsidRDefault="00775C5A" w:rsidP="00566383">
      <w:pPr>
        <w:rPr>
          <w:lang w:eastAsia="zh-CN"/>
        </w:rPr>
      </w:pPr>
      <w:r>
        <w:rPr>
          <w:rFonts w:hint="eastAsia"/>
          <w:lang w:eastAsia="zh-CN"/>
        </w:rPr>
        <w:t>数据帧结构</w:t>
      </w:r>
    </w:p>
    <w:tbl>
      <w:tblPr>
        <w:tblStyle w:val="af3"/>
        <w:tblW w:w="8501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1"/>
      </w:tblGrid>
      <w:tr w:rsidR="00BB7867" w:rsidTr="00BB7867">
        <w:trPr>
          <w:trHeight w:val="442"/>
        </w:trPr>
        <w:tc>
          <w:tcPr>
            <w:tcW w:w="1700" w:type="dxa"/>
          </w:tcPr>
          <w:p w:rsidR="002753CF" w:rsidRDefault="002753CF" w:rsidP="00BB7867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起始帧</w:t>
            </w:r>
            <w:proofErr w:type="spellEnd"/>
          </w:p>
        </w:tc>
        <w:tc>
          <w:tcPr>
            <w:tcW w:w="1700" w:type="dxa"/>
          </w:tcPr>
          <w:p w:rsidR="002753CF" w:rsidRDefault="00C926E1" w:rsidP="00BB7867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命令</w:t>
            </w:r>
            <w:r w:rsidR="002753CF"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700" w:type="dxa"/>
          </w:tcPr>
          <w:p w:rsidR="002753CF" w:rsidRDefault="00C926E1" w:rsidP="00BB7867">
            <w:pPr>
              <w:jc w:val="center"/>
            </w:pPr>
            <w:proofErr w:type="spellStart"/>
            <w:r>
              <w:rPr>
                <w:rFonts w:hint="eastAsia"/>
              </w:rPr>
              <w:t>内容</w:t>
            </w:r>
            <w:r w:rsidR="002753CF">
              <w:rPr>
                <w:rFonts w:hint="eastAsia"/>
              </w:rPr>
              <w:t>长度</w:t>
            </w:r>
            <w:proofErr w:type="spellEnd"/>
          </w:p>
        </w:tc>
        <w:tc>
          <w:tcPr>
            <w:tcW w:w="1700" w:type="dxa"/>
          </w:tcPr>
          <w:p w:rsidR="002753CF" w:rsidRDefault="002753CF" w:rsidP="00BB7867">
            <w:pPr>
              <w:jc w:val="center"/>
            </w:pPr>
            <w:proofErr w:type="spellStart"/>
            <w:r>
              <w:rPr>
                <w:rFonts w:hint="eastAsia"/>
              </w:rPr>
              <w:t>内容</w:t>
            </w:r>
            <w:proofErr w:type="spellEnd"/>
          </w:p>
        </w:tc>
        <w:tc>
          <w:tcPr>
            <w:tcW w:w="1701" w:type="dxa"/>
          </w:tcPr>
          <w:p w:rsidR="002753CF" w:rsidRDefault="002753CF" w:rsidP="00BB7867">
            <w:pPr>
              <w:jc w:val="center"/>
            </w:pPr>
            <w:proofErr w:type="spellStart"/>
            <w:r>
              <w:rPr>
                <w:rFonts w:hint="eastAsia"/>
              </w:rPr>
              <w:t>校验码</w:t>
            </w:r>
            <w:proofErr w:type="spellEnd"/>
          </w:p>
        </w:tc>
      </w:tr>
      <w:tr w:rsidR="00455FE1" w:rsidTr="00BB7867">
        <w:trPr>
          <w:trHeight w:val="442"/>
        </w:trPr>
        <w:tc>
          <w:tcPr>
            <w:tcW w:w="1700" w:type="dxa"/>
          </w:tcPr>
          <w:p w:rsidR="00455FE1" w:rsidRDefault="00455FE1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 Bytes</w:t>
            </w:r>
          </w:p>
        </w:tc>
        <w:tc>
          <w:tcPr>
            <w:tcW w:w="1700" w:type="dxa"/>
          </w:tcPr>
          <w:p w:rsidR="00455FE1" w:rsidRDefault="005374DE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455FE1" w:rsidRDefault="005374DE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455FE1" w:rsidRDefault="005374DE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</w:tc>
        <w:tc>
          <w:tcPr>
            <w:tcW w:w="1701" w:type="dxa"/>
          </w:tcPr>
          <w:p w:rsidR="00455FE1" w:rsidRDefault="005374DE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BB7867" w:rsidTr="00BB7867">
        <w:trPr>
          <w:trHeight w:val="464"/>
        </w:trPr>
        <w:tc>
          <w:tcPr>
            <w:tcW w:w="1700" w:type="dxa"/>
          </w:tcPr>
          <w:p w:rsidR="002753CF" w:rsidRDefault="002753CF" w:rsidP="00BB786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SZWL</w:t>
            </w:r>
            <w:r>
              <w:rPr>
                <w:lang w:eastAsia="zh-CN"/>
              </w:rPr>
              <w:t>”</w:t>
            </w:r>
          </w:p>
        </w:tc>
        <w:tc>
          <w:tcPr>
            <w:tcW w:w="1700" w:type="dxa"/>
          </w:tcPr>
          <w:p w:rsidR="002753CF" w:rsidRDefault="00E41620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700" w:type="dxa"/>
          </w:tcPr>
          <w:p w:rsidR="002753CF" w:rsidRDefault="00E41620" w:rsidP="00BB7867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1700" w:type="dxa"/>
          </w:tcPr>
          <w:p w:rsidR="002753CF" w:rsidRDefault="00455FE1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701" w:type="dxa"/>
          </w:tcPr>
          <w:p w:rsidR="002753CF" w:rsidRDefault="005374DE" w:rsidP="00BB786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校验和</w:t>
            </w:r>
          </w:p>
        </w:tc>
      </w:tr>
    </w:tbl>
    <w:p w:rsidR="0058397C" w:rsidRDefault="00640287" w:rsidP="00594B40">
      <w:pPr>
        <w:pStyle w:val="3"/>
      </w:pPr>
      <w:r>
        <w:rPr>
          <w:rFonts w:hint="eastAsia"/>
        </w:rPr>
        <w:t>4.5.</w:t>
      </w:r>
      <w:r w:rsidR="00581A4F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获取智能插座列表</w:t>
      </w:r>
    </w:p>
    <w:p w:rsidR="0058397C" w:rsidRDefault="0058397C" w:rsidP="0058397C">
      <w:pPr>
        <w:rPr>
          <w:lang w:eastAsia="zh-CN"/>
        </w:rPr>
      </w:pPr>
    </w:p>
    <w:p w:rsidR="002E138E" w:rsidRDefault="002E138E" w:rsidP="0058397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B406E8" w:rsidTr="00B406E8">
        <w:tc>
          <w:tcPr>
            <w:tcW w:w="2708" w:type="dxa"/>
          </w:tcPr>
          <w:p w:rsidR="0058397C" w:rsidRDefault="0058397C" w:rsidP="0058397C">
            <w:pPr>
              <w:rPr>
                <w:lang w:eastAsia="zh-CN"/>
              </w:rPr>
            </w:pPr>
            <w:bookmarkStart w:id="9" w:name="OLE_LINK1"/>
            <w:bookmarkStart w:id="10" w:name="OLE_LINK2"/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58397C" w:rsidRDefault="0058397C" w:rsidP="0058397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58397C" w:rsidRDefault="0058397C" w:rsidP="005839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B406E8" w:rsidTr="00B406E8">
        <w:tc>
          <w:tcPr>
            <w:tcW w:w="2708" w:type="dxa"/>
          </w:tcPr>
          <w:p w:rsidR="0058397C" w:rsidRDefault="00C926E1" w:rsidP="005839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FB381C">
              <w:rPr>
                <w:rFonts w:hint="eastAsia"/>
                <w:lang w:eastAsia="zh-CN"/>
              </w:rPr>
              <w:t>x00</w:t>
            </w:r>
          </w:p>
        </w:tc>
        <w:tc>
          <w:tcPr>
            <w:tcW w:w="2701" w:type="dxa"/>
          </w:tcPr>
          <w:p w:rsidR="0058397C" w:rsidRDefault="00640287" w:rsidP="005839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738" w:type="dxa"/>
          </w:tcPr>
          <w:p w:rsidR="00F81F1B" w:rsidRDefault="00F81F1B" w:rsidP="00640287">
            <w:pPr>
              <w:rPr>
                <w:lang w:eastAsia="zh-CN"/>
              </w:rPr>
            </w:pPr>
          </w:p>
        </w:tc>
      </w:tr>
      <w:bookmarkEnd w:id="9"/>
      <w:bookmarkEnd w:id="10"/>
    </w:tbl>
    <w:p w:rsidR="003B1663" w:rsidRDefault="003B1663" w:rsidP="0058397C">
      <w:pPr>
        <w:ind w:left="375"/>
        <w:rPr>
          <w:lang w:eastAsia="zh-CN"/>
        </w:rPr>
      </w:pPr>
    </w:p>
    <w:p w:rsidR="00640287" w:rsidRDefault="00640287" w:rsidP="0058397C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640287" w:rsidTr="007C59A9">
        <w:tc>
          <w:tcPr>
            <w:tcW w:w="2708" w:type="dxa"/>
          </w:tcPr>
          <w:p w:rsidR="00640287" w:rsidRDefault="00640287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640287" w:rsidRDefault="00640287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640287" w:rsidRDefault="00640287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640287" w:rsidTr="007C59A9">
        <w:tc>
          <w:tcPr>
            <w:tcW w:w="2708" w:type="dxa"/>
          </w:tcPr>
          <w:p w:rsidR="00640287" w:rsidRDefault="00640287" w:rsidP="00640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2701" w:type="dxa"/>
          </w:tcPr>
          <w:p w:rsidR="00640287" w:rsidRDefault="00640287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738" w:type="dxa"/>
          </w:tcPr>
          <w:p w:rsidR="00640287" w:rsidRDefault="000779B0" w:rsidP="000779B0">
            <w:pPr>
              <w:rPr>
                <w:lang w:eastAsia="zh-CN"/>
              </w:rPr>
            </w:pPr>
            <w:r w:rsidRPr="000779B0">
              <w:rPr>
                <w:rFonts w:hint="eastAsia"/>
                <w:lang w:eastAsia="zh-CN"/>
              </w:rPr>
              <w:t>u8 au8OutletStatus[</w:t>
            </w:r>
            <w:r>
              <w:rPr>
                <w:rFonts w:hint="eastAsia"/>
                <w:lang w:eastAsia="zh-CN"/>
              </w:rPr>
              <w:t>20</w:t>
            </w:r>
            <w:r w:rsidRPr="000779B0">
              <w:rPr>
                <w:rFonts w:hint="eastAsia"/>
                <w:lang w:eastAsia="zh-CN"/>
              </w:rPr>
              <w:t xml:space="preserve">]; // </w:t>
            </w:r>
            <w:r w:rsidRPr="000779B0">
              <w:rPr>
                <w:rFonts w:hint="eastAsia"/>
                <w:lang w:eastAsia="zh-CN"/>
              </w:rPr>
              <w:t>开关当前状态</w:t>
            </w:r>
          </w:p>
        </w:tc>
      </w:tr>
    </w:tbl>
    <w:p w:rsidR="00640287" w:rsidRDefault="00640287" w:rsidP="0058397C">
      <w:pPr>
        <w:ind w:left="375"/>
        <w:rPr>
          <w:lang w:eastAsia="zh-CN"/>
        </w:rPr>
      </w:pPr>
    </w:p>
    <w:p w:rsidR="003C166D" w:rsidRDefault="003C166D" w:rsidP="003C166D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设置智能插座</w:t>
      </w:r>
    </w:p>
    <w:p w:rsidR="003908BD" w:rsidRDefault="003908BD" w:rsidP="003908BD">
      <w:pPr>
        <w:rPr>
          <w:lang w:eastAsia="zh-CN"/>
        </w:rPr>
      </w:pPr>
    </w:p>
    <w:p w:rsidR="003908BD" w:rsidRDefault="003908BD" w:rsidP="003908B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3908BD" w:rsidTr="007C59A9">
        <w:tc>
          <w:tcPr>
            <w:tcW w:w="2708" w:type="dxa"/>
          </w:tcPr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3908BD" w:rsidRDefault="003908BD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3908BD" w:rsidTr="007C59A9">
        <w:tc>
          <w:tcPr>
            <w:tcW w:w="2708" w:type="dxa"/>
          </w:tcPr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2701" w:type="dxa"/>
          </w:tcPr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3908BD" w:rsidRDefault="003908BD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proofErr w:type="spellStart"/>
            <w:r w:rsidR="003D2393"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开关</w:t>
            </w:r>
          </w:p>
          <w:p w:rsidR="003908BD" w:rsidRDefault="003908BD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3908BD" w:rsidRDefault="003908BD" w:rsidP="007C59A9">
            <w:pPr>
              <w:rPr>
                <w:lang w:eastAsia="zh-CN"/>
              </w:rPr>
            </w:pPr>
          </w:p>
        </w:tc>
      </w:tr>
    </w:tbl>
    <w:p w:rsidR="000872C5" w:rsidRDefault="000872C5" w:rsidP="000872C5">
      <w:pPr>
        <w:ind w:left="375"/>
        <w:rPr>
          <w:lang w:eastAsia="zh-CN"/>
        </w:rPr>
      </w:pPr>
    </w:p>
    <w:p w:rsidR="000872C5" w:rsidRDefault="000872C5" w:rsidP="000872C5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0872C5" w:rsidTr="007C59A9">
        <w:tc>
          <w:tcPr>
            <w:tcW w:w="2708" w:type="dxa"/>
          </w:tcPr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872C5" w:rsidRDefault="000872C5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872C5" w:rsidTr="007C59A9">
        <w:tc>
          <w:tcPr>
            <w:tcW w:w="2708" w:type="dxa"/>
          </w:tcPr>
          <w:p w:rsidR="000872C5" w:rsidRDefault="000872C5" w:rsidP="00487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 w:rsidR="00487BF1">
              <w:rPr>
                <w:rFonts w:hint="eastAsia"/>
                <w:lang w:eastAsia="zh-CN"/>
              </w:rPr>
              <w:t>3</w:t>
            </w:r>
          </w:p>
        </w:tc>
        <w:tc>
          <w:tcPr>
            <w:tcW w:w="2701" w:type="dxa"/>
          </w:tcPr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0872C5" w:rsidRDefault="000872C5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proofErr w:type="spellStart"/>
            <w:r w:rsidR="003D2393"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开关</w:t>
            </w:r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0872C5" w:rsidRDefault="000872C5" w:rsidP="007C59A9">
            <w:pPr>
              <w:rPr>
                <w:lang w:eastAsia="zh-CN"/>
              </w:rPr>
            </w:pPr>
          </w:p>
        </w:tc>
      </w:tr>
    </w:tbl>
    <w:p w:rsidR="000872C5" w:rsidRDefault="000872C5" w:rsidP="000872C5">
      <w:pPr>
        <w:ind w:left="375"/>
        <w:rPr>
          <w:lang w:eastAsia="zh-CN"/>
        </w:rPr>
      </w:pPr>
    </w:p>
    <w:p w:rsidR="000872C5" w:rsidRDefault="000872C5" w:rsidP="000872C5">
      <w:pPr>
        <w:ind w:left="375"/>
        <w:rPr>
          <w:lang w:eastAsia="zh-CN"/>
        </w:rPr>
      </w:pPr>
    </w:p>
    <w:p w:rsidR="00486B32" w:rsidRDefault="00486B32" w:rsidP="00486B32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查询智能插座定时列表</w:t>
      </w:r>
    </w:p>
    <w:p w:rsidR="00F3594A" w:rsidRPr="000872C5" w:rsidRDefault="00F3594A" w:rsidP="00F3594A">
      <w:pPr>
        <w:rPr>
          <w:lang w:eastAsia="zh-CN"/>
        </w:rPr>
      </w:pPr>
    </w:p>
    <w:p w:rsidR="00F3594A" w:rsidRDefault="00F3594A" w:rsidP="00F3594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F3594A" w:rsidTr="007C59A9">
        <w:tc>
          <w:tcPr>
            <w:tcW w:w="2708" w:type="dxa"/>
          </w:tcPr>
          <w:p w:rsidR="00F3594A" w:rsidRDefault="00F3594A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F3594A" w:rsidRDefault="00F3594A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F3594A" w:rsidRDefault="00F3594A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F3594A" w:rsidTr="007C59A9">
        <w:tc>
          <w:tcPr>
            <w:tcW w:w="2708" w:type="dxa"/>
          </w:tcPr>
          <w:p w:rsidR="00F3594A" w:rsidRDefault="00F3594A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0x08</w:t>
            </w:r>
          </w:p>
        </w:tc>
        <w:tc>
          <w:tcPr>
            <w:tcW w:w="2701" w:type="dxa"/>
          </w:tcPr>
          <w:p w:rsidR="00F3594A" w:rsidRDefault="00F3594A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738" w:type="dxa"/>
          </w:tcPr>
          <w:p w:rsidR="00F3594A" w:rsidRDefault="00F3594A" w:rsidP="007C59A9">
            <w:pPr>
              <w:rPr>
                <w:lang w:eastAsia="zh-CN"/>
              </w:rPr>
            </w:pPr>
          </w:p>
        </w:tc>
      </w:tr>
    </w:tbl>
    <w:p w:rsidR="00F3594A" w:rsidRDefault="00F3594A" w:rsidP="00F3594A">
      <w:pPr>
        <w:ind w:left="375"/>
        <w:rPr>
          <w:lang w:eastAsia="zh-CN"/>
        </w:rPr>
      </w:pPr>
    </w:p>
    <w:p w:rsidR="000872C5" w:rsidRDefault="000872C5" w:rsidP="000872C5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443"/>
        <w:gridCol w:w="3066"/>
        <w:gridCol w:w="2638"/>
      </w:tblGrid>
      <w:tr w:rsidR="000872C5" w:rsidTr="007C59A9">
        <w:tc>
          <w:tcPr>
            <w:tcW w:w="2708" w:type="dxa"/>
          </w:tcPr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872C5" w:rsidRDefault="000872C5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872C5" w:rsidTr="007C59A9">
        <w:tc>
          <w:tcPr>
            <w:tcW w:w="2708" w:type="dxa"/>
          </w:tcPr>
          <w:p w:rsidR="000872C5" w:rsidRDefault="000872C5" w:rsidP="000A35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 w:rsidR="000A35D8">
              <w:rPr>
                <w:rFonts w:hint="eastAsia"/>
                <w:lang w:eastAsia="zh-CN"/>
              </w:rPr>
              <w:t>9</w:t>
            </w:r>
          </w:p>
        </w:tc>
        <w:tc>
          <w:tcPr>
            <w:tcW w:w="2701" w:type="dxa"/>
          </w:tcPr>
          <w:p w:rsidR="000872C5" w:rsidRDefault="00360A49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izeof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 w:rsidRPr="000872C5">
              <w:rPr>
                <w:lang w:eastAsia="zh-CN"/>
              </w:rPr>
              <w:t>T_OUTLET_COLCK</w:t>
            </w:r>
            <w:r>
              <w:rPr>
                <w:rFonts w:hint="eastAsia"/>
                <w:lang w:eastAsia="zh-CN"/>
              </w:rPr>
              <w:t>)*40</w:t>
            </w:r>
          </w:p>
        </w:tc>
        <w:tc>
          <w:tcPr>
            <w:tcW w:w="2738" w:type="dxa"/>
          </w:tcPr>
          <w:p w:rsidR="000872C5" w:rsidRDefault="000872C5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0872C5">
              <w:rPr>
                <w:lang w:eastAsia="zh-CN"/>
              </w:rPr>
              <w:t xml:space="preserve">T_OUTLET_COLCK </w:t>
            </w:r>
            <w:proofErr w:type="spellStart"/>
            <w:r w:rsidRPr="000872C5">
              <w:rPr>
                <w:lang w:eastAsia="zh-CN"/>
              </w:rPr>
              <w:t>atOutlet</w:t>
            </w:r>
            <w:proofErr w:type="spellEnd"/>
            <w:r w:rsidRPr="000872C5">
              <w:rPr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40</w:t>
            </w:r>
            <w:r w:rsidRPr="000872C5">
              <w:rPr>
                <w:lang w:eastAsia="zh-CN"/>
              </w:rPr>
              <w:t>];</w:t>
            </w:r>
          </w:p>
          <w:p w:rsidR="000872C5" w:rsidRDefault="000872C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0872C5" w:rsidRDefault="000872C5" w:rsidP="007C59A9">
            <w:pPr>
              <w:rPr>
                <w:lang w:eastAsia="zh-CN"/>
              </w:rPr>
            </w:pPr>
          </w:p>
        </w:tc>
      </w:tr>
    </w:tbl>
    <w:p w:rsidR="000872C5" w:rsidRDefault="000872C5" w:rsidP="000872C5">
      <w:pPr>
        <w:rPr>
          <w:lang w:eastAsia="zh-CN"/>
        </w:rPr>
      </w:pPr>
    </w:p>
    <w:p w:rsidR="000872C5" w:rsidRDefault="000872C5" w:rsidP="000872C5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0872C5" w:rsidRDefault="000872C5" w:rsidP="000872C5">
      <w:pPr>
        <w:rPr>
          <w:lang w:eastAsia="zh-CN"/>
        </w:rPr>
      </w:pPr>
      <w:r>
        <w:rPr>
          <w:lang w:eastAsia="zh-CN"/>
        </w:rPr>
        <w:t>{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u8Enable; // </w:t>
      </w:r>
      <w:r>
        <w:rPr>
          <w:rFonts w:hint="eastAsia"/>
          <w:lang w:eastAsia="zh-CN"/>
        </w:rPr>
        <w:t>是否有效</w:t>
      </w:r>
    </w:p>
    <w:p w:rsidR="000872C5" w:rsidRDefault="000872C5" w:rsidP="000872C5">
      <w:pPr>
        <w:rPr>
          <w:lang w:eastAsia="zh-CN"/>
        </w:rPr>
      </w:pPr>
      <w:r>
        <w:rPr>
          <w:lang w:eastAsia="zh-CN"/>
        </w:rPr>
        <w:lastRenderedPageBreak/>
        <w:tab/>
        <w:t>u8 u8IsOn; // On/Off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u8No; // No. </w:t>
      </w:r>
      <w:r>
        <w:rPr>
          <w:rFonts w:hint="eastAsia"/>
          <w:lang w:eastAsia="zh-CN"/>
        </w:rPr>
        <w:t>哪路插座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u8Week; // </w:t>
      </w:r>
      <w:r>
        <w:rPr>
          <w:rFonts w:hint="eastAsia"/>
          <w:lang w:eastAsia="zh-CN"/>
        </w:rPr>
        <w:t>星期几有效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T_RTC_TIMING </w:t>
      </w:r>
      <w:proofErr w:type="spellStart"/>
      <w:r>
        <w:rPr>
          <w:rFonts w:hint="eastAsia"/>
          <w:lang w:eastAsia="zh-CN"/>
        </w:rPr>
        <w:t>tTime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只有时分</w:t>
      </w:r>
    </w:p>
    <w:p w:rsidR="000872C5" w:rsidRDefault="000872C5" w:rsidP="000872C5">
      <w:pPr>
        <w:rPr>
          <w:lang w:eastAsia="zh-CN"/>
        </w:rPr>
      </w:pPr>
      <w:r>
        <w:rPr>
          <w:lang w:eastAsia="zh-CN"/>
        </w:rPr>
        <w:t>}T_OUTLET_COLCK;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u8Week</w:t>
      </w:r>
      <w:r>
        <w:rPr>
          <w:rFonts w:hint="eastAsia"/>
          <w:lang w:eastAsia="zh-CN"/>
        </w:rPr>
        <w:t>最低位为星期一，第七位为星期天，以此类推；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为有效，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为无效。</w:t>
      </w:r>
    </w:p>
    <w:p w:rsidR="000872C5" w:rsidRDefault="000872C5" w:rsidP="000872C5">
      <w:pPr>
        <w:rPr>
          <w:lang w:eastAsia="zh-CN"/>
        </w:rPr>
      </w:pPr>
      <w:r>
        <w:rPr>
          <w:rFonts w:hint="eastAsia"/>
          <w:lang w:eastAsia="zh-CN"/>
        </w:rPr>
        <w:t>支持的定时个数，看具体支持一帧数据包长决定。</w:t>
      </w:r>
    </w:p>
    <w:p w:rsidR="000872C5" w:rsidRPr="000872C5" w:rsidRDefault="000872C5" w:rsidP="000872C5">
      <w:pPr>
        <w:rPr>
          <w:lang w:eastAsia="zh-CN"/>
        </w:rPr>
      </w:pPr>
    </w:p>
    <w:p w:rsidR="000872C5" w:rsidRDefault="000872C5" w:rsidP="000872C5">
      <w:pPr>
        <w:pStyle w:val="3"/>
      </w:pPr>
      <w:r>
        <w:rPr>
          <w:rFonts w:hint="eastAsia"/>
        </w:rPr>
        <w:t>4.5.</w:t>
      </w:r>
      <w:r w:rsidR="00A945F2">
        <w:rPr>
          <w:rFonts w:hint="eastAsia"/>
        </w:rPr>
        <w:t>4</w:t>
      </w:r>
      <w:r>
        <w:rPr>
          <w:rFonts w:hint="eastAsia"/>
        </w:rPr>
        <w:t xml:space="preserve"> </w:t>
      </w:r>
      <w:r w:rsidR="00BD02A9">
        <w:rPr>
          <w:rFonts w:hint="eastAsia"/>
        </w:rPr>
        <w:t>设置</w:t>
      </w:r>
      <w:r>
        <w:rPr>
          <w:rFonts w:hint="eastAsia"/>
        </w:rPr>
        <w:t>智能插座定时</w:t>
      </w:r>
    </w:p>
    <w:p w:rsidR="00486B32" w:rsidRPr="000872C5" w:rsidRDefault="00486B32" w:rsidP="00486B32">
      <w:pPr>
        <w:rPr>
          <w:lang w:eastAsia="zh-CN"/>
        </w:rPr>
      </w:pPr>
    </w:p>
    <w:p w:rsidR="00486B32" w:rsidRDefault="00486B32" w:rsidP="00486B3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86B32" w:rsidTr="007C59A9">
        <w:tc>
          <w:tcPr>
            <w:tcW w:w="2708" w:type="dxa"/>
          </w:tcPr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86B32" w:rsidRDefault="00486B32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86B32" w:rsidTr="007C59A9">
        <w:tc>
          <w:tcPr>
            <w:tcW w:w="2708" w:type="dxa"/>
          </w:tcPr>
          <w:p w:rsidR="00486B32" w:rsidRDefault="00486B32" w:rsidP="00486B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 w:rsidR="00493C29">
              <w:rPr>
                <w:rFonts w:hint="eastAsia"/>
                <w:lang w:eastAsia="zh-CN"/>
              </w:rPr>
              <w:t>a</w:t>
            </w:r>
          </w:p>
        </w:tc>
        <w:tc>
          <w:tcPr>
            <w:tcW w:w="2701" w:type="dxa"/>
          </w:tcPr>
          <w:p w:rsidR="00486B32" w:rsidRDefault="0057511A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738" w:type="dxa"/>
          </w:tcPr>
          <w:p w:rsidR="000D422C" w:rsidRDefault="000D422C" w:rsidP="000D422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0D422C" w:rsidRDefault="000D422C" w:rsidP="000D42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0D422C" w:rsidRDefault="000D422C" w:rsidP="000D42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0D422C" w:rsidRDefault="000D422C" w:rsidP="000D42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0D422C">
              <w:rPr>
                <w:lang w:eastAsia="zh-CN"/>
              </w:rPr>
              <w:t>T_OUTLET_COLCK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="003D2393"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定时</w:t>
            </w:r>
          </w:p>
          <w:p w:rsidR="000D422C" w:rsidRDefault="000D422C" w:rsidP="000D42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486B32" w:rsidRDefault="00486B32" w:rsidP="00486B32">
            <w:pPr>
              <w:rPr>
                <w:lang w:eastAsia="zh-CN"/>
              </w:rPr>
            </w:pPr>
          </w:p>
        </w:tc>
      </w:tr>
    </w:tbl>
    <w:p w:rsidR="00486B32" w:rsidRDefault="00486B32" w:rsidP="00486B32">
      <w:pPr>
        <w:ind w:left="375"/>
        <w:rPr>
          <w:lang w:eastAsia="zh-CN"/>
        </w:rPr>
      </w:pPr>
    </w:p>
    <w:p w:rsidR="00486B32" w:rsidRDefault="00486B32" w:rsidP="00486B32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86B32" w:rsidTr="007C59A9">
        <w:tc>
          <w:tcPr>
            <w:tcW w:w="2708" w:type="dxa"/>
          </w:tcPr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86B32" w:rsidRDefault="00486B32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86B32" w:rsidTr="007C59A9">
        <w:tc>
          <w:tcPr>
            <w:tcW w:w="2708" w:type="dxa"/>
          </w:tcPr>
          <w:p w:rsidR="00486B32" w:rsidRDefault="00486B32" w:rsidP="00493C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</w:t>
            </w:r>
            <w:r w:rsidR="00493C29">
              <w:rPr>
                <w:rFonts w:hint="eastAsia"/>
                <w:lang w:eastAsia="zh-CN"/>
              </w:rPr>
              <w:t>b</w:t>
            </w:r>
          </w:p>
        </w:tc>
        <w:tc>
          <w:tcPr>
            <w:tcW w:w="2701" w:type="dxa"/>
          </w:tcPr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486B32" w:rsidRDefault="00486B32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r w:rsidRPr="003B45D3">
              <w:rPr>
                <w:lang w:eastAsia="zh-CN"/>
              </w:rPr>
              <w:t>u8</w:t>
            </w:r>
            <w:r w:rsidR="0057511A">
              <w:rPr>
                <w:lang w:eastAsia="zh-CN"/>
              </w:rPr>
              <w:t>Result</w:t>
            </w:r>
            <w:r>
              <w:rPr>
                <w:rFonts w:hint="eastAsia"/>
                <w:lang w:eastAsia="zh-CN"/>
              </w:rPr>
              <w:t xml:space="preserve">; // </w:t>
            </w:r>
            <w:r w:rsidR="0057511A">
              <w:rPr>
                <w:rFonts w:hint="eastAsia"/>
                <w:lang w:eastAsia="zh-CN"/>
              </w:rPr>
              <w:t>结果</w:t>
            </w:r>
          </w:p>
          <w:p w:rsidR="00486B32" w:rsidRDefault="00486B3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486B32" w:rsidRDefault="00486B32" w:rsidP="007C59A9">
            <w:pPr>
              <w:rPr>
                <w:lang w:eastAsia="zh-CN"/>
              </w:rPr>
            </w:pPr>
          </w:p>
        </w:tc>
      </w:tr>
    </w:tbl>
    <w:p w:rsidR="00486B32" w:rsidRPr="008942A5" w:rsidRDefault="00486B32" w:rsidP="0058397C">
      <w:pPr>
        <w:ind w:left="375"/>
        <w:rPr>
          <w:lang w:eastAsia="zh-CN"/>
        </w:rPr>
      </w:pPr>
    </w:p>
    <w:p w:rsidR="008942A5" w:rsidRDefault="008942A5" w:rsidP="008942A5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8942A5" w:rsidRDefault="008942A5" w:rsidP="008942A5">
      <w:pPr>
        <w:rPr>
          <w:lang w:eastAsia="zh-CN"/>
        </w:rPr>
      </w:pPr>
      <w:r>
        <w:rPr>
          <w:lang w:eastAsia="zh-CN"/>
        </w:rPr>
        <w:lastRenderedPageBreak/>
        <w:t>{</w:t>
      </w:r>
    </w:p>
    <w:p w:rsidR="008942A5" w:rsidRDefault="008942A5" w:rsidP="008942A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8942A5" w:rsidRDefault="008942A5" w:rsidP="008942A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8942A5" w:rsidRDefault="008942A5" w:rsidP="008942A5">
      <w:pPr>
        <w:rPr>
          <w:lang w:eastAsia="zh-CN"/>
        </w:rPr>
      </w:pPr>
      <w:r>
        <w:rPr>
          <w:lang w:eastAsia="zh-CN"/>
        </w:rPr>
        <w:t>};</w:t>
      </w:r>
    </w:p>
    <w:p w:rsidR="008942A5" w:rsidRDefault="008942A5" w:rsidP="008942A5">
      <w:pPr>
        <w:rPr>
          <w:lang w:eastAsia="zh-CN"/>
        </w:rPr>
      </w:pPr>
      <w:r>
        <w:rPr>
          <w:rFonts w:hint="eastAsia"/>
          <w:lang w:eastAsia="zh-CN"/>
        </w:rPr>
        <w:t>若需要删除</w:t>
      </w:r>
      <w:proofErr w:type="spellStart"/>
      <w:r>
        <w:rPr>
          <w:rFonts w:hint="eastAsia"/>
        </w:rPr>
        <w:t>智能插座定时</w:t>
      </w:r>
      <w:proofErr w:type="spellEnd"/>
      <w:r>
        <w:rPr>
          <w:rFonts w:hint="eastAsia"/>
          <w:lang w:eastAsia="zh-CN"/>
        </w:rPr>
        <w:t>，将</w:t>
      </w:r>
      <w:r w:rsidRPr="000D422C">
        <w:rPr>
          <w:lang w:eastAsia="zh-CN"/>
        </w:rPr>
        <w:t>T_OUTLET_COLCK</w:t>
      </w:r>
      <w:r>
        <w:rPr>
          <w:rFonts w:hint="eastAsia"/>
          <w:lang w:eastAsia="zh-CN"/>
        </w:rPr>
        <w:t xml:space="preserve"> </w:t>
      </w:r>
      <w:proofErr w:type="spellStart"/>
      <w:r w:rsidR="003D2393">
        <w:rPr>
          <w:lang w:eastAsia="zh-CN"/>
        </w:rPr>
        <w:t>tData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清零即可。</w:t>
      </w:r>
    </w:p>
    <w:p w:rsidR="00486B32" w:rsidRPr="008942A5" w:rsidRDefault="00486B32" w:rsidP="0058397C">
      <w:pPr>
        <w:ind w:left="375"/>
        <w:rPr>
          <w:lang w:eastAsia="zh-CN"/>
        </w:rPr>
      </w:pPr>
    </w:p>
    <w:p w:rsidR="00A945F2" w:rsidRDefault="00A945F2" w:rsidP="00A945F2">
      <w:pPr>
        <w:ind w:left="375"/>
        <w:rPr>
          <w:lang w:eastAsia="zh-CN"/>
        </w:rPr>
      </w:pPr>
    </w:p>
    <w:p w:rsidR="00A945F2" w:rsidRDefault="00A945F2" w:rsidP="00A945F2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查询报警电话列表</w:t>
      </w:r>
    </w:p>
    <w:p w:rsidR="00A945F2" w:rsidRPr="000872C5" w:rsidRDefault="00A945F2" w:rsidP="00A945F2">
      <w:pPr>
        <w:rPr>
          <w:lang w:eastAsia="zh-CN"/>
        </w:rPr>
      </w:pPr>
    </w:p>
    <w:p w:rsidR="00A945F2" w:rsidRDefault="00A945F2" w:rsidP="00A945F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A945F2" w:rsidTr="007C59A9">
        <w:tc>
          <w:tcPr>
            <w:tcW w:w="2708" w:type="dxa"/>
          </w:tcPr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A945F2" w:rsidRDefault="00A945F2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A945F2" w:rsidTr="007C59A9">
        <w:tc>
          <w:tcPr>
            <w:tcW w:w="2708" w:type="dxa"/>
          </w:tcPr>
          <w:p w:rsidR="00A945F2" w:rsidRDefault="00A945F2" w:rsidP="00A945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0x10</w:t>
            </w:r>
          </w:p>
        </w:tc>
        <w:tc>
          <w:tcPr>
            <w:tcW w:w="2701" w:type="dxa"/>
          </w:tcPr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738" w:type="dxa"/>
          </w:tcPr>
          <w:p w:rsidR="00A945F2" w:rsidRDefault="00A945F2" w:rsidP="007C59A9">
            <w:pPr>
              <w:rPr>
                <w:lang w:eastAsia="zh-CN"/>
              </w:rPr>
            </w:pPr>
          </w:p>
        </w:tc>
      </w:tr>
    </w:tbl>
    <w:p w:rsidR="00A945F2" w:rsidRDefault="00A945F2" w:rsidP="00A945F2">
      <w:pPr>
        <w:ind w:left="375"/>
        <w:rPr>
          <w:lang w:eastAsia="zh-CN"/>
        </w:rPr>
      </w:pPr>
    </w:p>
    <w:p w:rsidR="00A945F2" w:rsidRDefault="00A945F2" w:rsidP="00A945F2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A945F2" w:rsidTr="007C59A9">
        <w:tc>
          <w:tcPr>
            <w:tcW w:w="2708" w:type="dxa"/>
          </w:tcPr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A945F2" w:rsidRDefault="00A945F2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A945F2" w:rsidTr="007C59A9">
        <w:tc>
          <w:tcPr>
            <w:tcW w:w="2708" w:type="dxa"/>
          </w:tcPr>
          <w:p w:rsidR="00A945F2" w:rsidRDefault="00A945F2" w:rsidP="00A945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0x11</w:t>
            </w:r>
          </w:p>
        </w:tc>
        <w:tc>
          <w:tcPr>
            <w:tcW w:w="2701" w:type="dxa"/>
          </w:tcPr>
          <w:p w:rsidR="00A945F2" w:rsidRDefault="00A945F2" w:rsidP="004355F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izeof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 w:rsidRPr="00A945F2">
              <w:rPr>
                <w:lang w:eastAsia="zh-CN"/>
              </w:rPr>
              <w:t>T_CONTACT</w:t>
            </w:r>
            <w:r>
              <w:rPr>
                <w:rFonts w:hint="eastAsia"/>
                <w:lang w:eastAsia="zh-CN"/>
              </w:rPr>
              <w:t>)*</w:t>
            </w:r>
            <w:r w:rsidR="004355FF">
              <w:rPr>
                <w:rFonts w:hint="eastAsia"/>
                <w:lang w:eastAsia="zh-CN"/>
              </w:rPr>
              <w:t>7</w:t>
            </w:r>
          </w:p>
          <w:p w:rsidR="004355FF" w:rsidRDefault="004355FF" w:rsidP="004355F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 245</w:t>
            </w:r>
          </w:p>
        </w:tc>
        <w:tc>
          <w:tcPr>
            <w:tcW w:w="2738" w:type="dxa"/>
          </w:tcPr>
          <w:p w:rsidR="00A945F2" w:rsidRDefault="00A945F2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A945F2">
              <w:rPr>
                <w:lang w:eastAsia="zh-CN"/>
              </w:rPr>
              <w:t xml:space="preserve">T_CONTACT </w:t>
            </w:r>
            <w:proofErr w:type="spellStart"/>
            <w:r w:rsidRPr="00A945F2">
              <w:rPr>
                <w:lang w:eastAsia="zh-CN"/>
              </w:rPr>
              <w:t>atContact</w:t>
            </w:r>
            <w:proofErr w:type="spellEnd"/>
            <w:r w:rsidRPr="00A945F2">
              <w:rPr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8</w:t>
            </w:r>
            <w:r w:rsidRPr="000872C5">
              <w:rPr>
                <w:lang w:eastAsia="zh-CN"/>
              </w:rPr>
              <w:t>];</w:t>
            </w:r>
          </w:p>
          <w:p w:rsidR="00A945F2" w:rsidRDefault="00A945F2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A945F2" w:rsidRDefault="00A945F2" w:rsidP="007C59A9">
            <w:pPr>
              <w:rPr>
                <w:lang w:eastAsia="zh-CN"/>
              </w:rPr>
            </w:pPr>
          </w:p>
        </w:tc>
      </w:tr>
    </w:tbl>
    <w:p w:rsidR="00A945F2" w:rsidRDefault="00A945F2" w:rsidP="00A945F2">
      <w:pPr>
        <w:rPr>
          <w:lang w:eastAsia="zh-CN"/>
        </w:rPr>
      </w:pPr>
    </w:p>
    <w:p w:rsidR="00A945F2" w:rsidRDefault="00A945F2" w:rsidP="00A945F2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t>{</w:t>
      </w:r>
    </w:p>
    <w:p w:rsidR="00A945F2" w:rsidRDefault="00A945F2" w:rsidP="00A945F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u8CallEn; // </w:t>
      </w:r>
      <w:r>
        <w:rPr>
          <w:rFonts w:hint="eastAsia"/>
          <w:lang w:eastAsia="zh-CN"/>
        </w:rPr>
        <w:t>是否有效</w:t>
      </w:r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tab/>
        <w:t xml:space="preserve">u8 u8SmsEn; // </w:t>
      </w:r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tab/>
        <w:t xml:space="preserve">u8 u8RfidEn; // </w:t>
      </w:r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tab/>
        <w:t>u8 u8NumberLen;</w:t>
      </w:r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lastRenderedPageBreak/>
        <w:tab/>
        <w:t>u8 au8Number[</w:t>
      </w:r>
      <w:r>
        <w:rPr>
          <w:rFonts w:hint="eastAsia"/>
          <w:lang w:eastAsia="zh-CN"/>
        </w:rPr>
        <w:t>31</w:t>
      </w:r>
      <w:r>
        <w:rPr>
          <w:lang w:eastAsia="zh-CN"/>
        </w:rPr>
        <w:t>];</w:t>
      </w:r>
    </w:p>
    <w:p w:rsidR="00A945F2" w:rsidRDefault="00A945F2" w:rsidP="00A945F2">
      <w:pPr>
        <w:rPr>
          <w:lang w:eastAsia="zh-CN"/>
        </w:rPr>
      </w:pPr>
      <w:r>
        <w:rPr>
          <w:lang w:eastAsia="zh-CN"/>
        </w:rPr>
        <w:t>}T_CONTACT;</w:t>
      </w:r>
    </w:p>
    <w:p w:rsidR="00A945F2" w:rsidRDefault="00A945F2" w:rsidP="00A945F2">
      <w:pPr>
        <w:rPr>
          <w:lang w:eastAsia="zh-CN"/>
        </w:rPr>
      </w:pPr>
      <w:r>
        <w:rPr>
          <w:rFonts w:hint="eastAsia"/>
          <w:lang w:eastAsia="zh-CN"/>
        </w:rPr>
        <w:t>其中支持的报警号码个数，看具体支持一帧数据包长决定。</w:t>
      </w:r>
    </w:p>
    <w:p w:rsidR="004355FF" w:rsidRDefault="004355FF" w:rsidP="00A945F2">
      <w:pPr>
        <w:rPr>
          <w:lang w:eastAsia="zh-CN"/>
        </w:rPr>
      </w:pPr>
      <w:r>
        <w:rPr>
          <w:lang w:eastAsia="zh-CN"/>
        </w:rPr>
        <w:t>au8Number[</w:t>
      </w:r>
      <w:r>
        <w:rPr>
          <w:rFonts w:hint="eastAsia"/>
          <w:lang w:eastAsia="zh-CN"/>
        </w:rPr>
        <w:t>31</w:t>
      </w:r>
      <w:r>
        <w:rPr>
          <w:lang w:eastAsia="zh-CN"/>
        </w:rPr>
        <w:t>]</w:t>
      </w:r>
      <w:r>
        <w:rPr>
          <w:rFonts w:hint="eastAsia"/>
          <w:lang w:eastAsia="zh-CN"/>
        </w:rPr>
        <w:t>为字符类型，支持数字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r>
        <w:rPr>
          <w:rFonts w:hint="eastAsia"/>
          <w:lang w:eastAsia="zh-CN"/>
        </w:rPr>
        <w:t>0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r>
        <w:rPr>
          <w:rFonts w:hint="eastAsia"/>
          <w:lang w:eastAsia="zh-CN"/>
        </w:rPr>
        <w:t>9</w:t>
      </w:r>
      <w:r>
        <w:rPr>
          <w:lang w:eastAsia="zh-CN"/>
        </w:rPr>
        <w:t>’</w:t>
      </w:r>
      <w:r>
        <w:rPr>
          <w:rFonts w:hint="eastAsia"/>
          <w:lang w:eastAsia="zh-CN"/>
        </w:rPr>
        <w:t>,</w:t>
      </w:r>
      <w:r>
        <w:rPr>
          <w:lang w:eastAsia="zh-CN"/>
        </w:rPr>
        <w:t>’</w:t>
      </w:r>
      <w:r>
        <w:rPr>
          <w:rFonts w:hint="eastAsia"/>
          <w:lang w:eastAsia="zh-CN"/>
        </w:rPr>
        <w:t>*</w:t>
      </w:r>
      <w:r>
        <w:rPr>
          <w:lang w:eastAsia="zh-CN"/>
        </w:rPr>
        <w:t>’</w:t>
      </w:r>
      <w:r>
        <w:rPr>
          <w:rFonts w:hint="eastAsia"/>
          <w:lang w:eastAsia="zh-CN"/>
        </w:rPr>
        <w:t>,</w:t>
      </w:r>
      <w:r>
        <w:rPr>
          <w:lang w:eastAsia="zh-CN"/>
        </w:rPr>
        <w:t>’</w:t>
      </w:r>
      <w:r>
        <w:rPr>
          <w:rFonts w:hint="eastAsia"/>
          <w:lang w:eastAsia="zh-CN"/>
        </w:rPr>
        <w:t>#</w:t>
      </w:r>
      <w:r>
        <w:rPr>
          <w:lang w:eastAsia="zh-CN"/>
        </w:rPr>
        <w:t>’</w:t>
      </w:r>
      <w:r>
        <w:rPr>
          <w:lang w:eastAsia="zh-CN"/>
        </w:rPr>
        <w:t>，其他字符不可输入</w:t>
      </w:r>
    </w:p>
    <w:p w:rsidR="00731194" w:rsidRPr="000872C5" w:rsidRDefault="00731194" w:rsidP="00731194">
      <w:pPr>
        <w:rPr>
          <w:lang w:eastAsia="zh-CN"/>
        </w:rPr>
      </w:pPr>
    </w:p>
    <w:p w:rsidR="00731194" w:rsidRDefault="00731194" w:rsidP="00731194">
      <w:pPr>
        <w:pStyle w:val="3"/>
      </w:pPr>
      <w:r>
        <w:rPr>
          <w:rFonts w:hint="eastAsia"/>
        </w:rPr>
        <w:t xml:space="preserve">4.5.6 </w:t>
      </w:r>
      <w:r>
        <w:rPr>
          <w:rFonts w:hint="eastAsia"/>
        </w:rPr>
        <w:t>设置报警电话</w:t>
      </w:r>
    </w:p>
    <w:p w:rsidR="00731194" w:rsidRPr="000872C5" w:rsidRDefault="00731194" w:rsidP="00731194">
      <w:pPr>
        <w:rPr>
          <w:lang w:eastAsia="zh-CN"/>
        </w:rPr>
      </w:pPr>
    </w:p>
    <w:p w:rsidR="00731194" w:rsidRDefault="00731194" w:rsidP="0073119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731194" w:rsidTr="007C59A9">
        <w:tc>
          <w:tcPr>
            <w:tcW w:w="2708" w:type="dxa"/>
          </w:tcPr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731194" w:rsidRDefault="00731194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731194" w:rsidTr="007C59A9">
        <w:tc>
          <w:tcPr>
            <w:tcW w:w="2708" w:type="dxa"/>
          </w:tcPr>
          <w:p w:rsidR="00731194" w:rsidRDefault="00731194" w:rsidP="007311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0x12</w:t>
            </w:r>
          </w:p>
        </w:tc>
        <w:tc>
          <w:tcPr>
            <w:tcW w:w="2701" w:type="dxa"/>
          </w:tcPr>
          <w:p w:rsidR="00731194" w:rsidRDefault="00A53E7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2738" w:type="dxa"/>
          </w:tcPr>
          <w:p w:rsidR="00731194" w:rsidRDefault="00731194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317593" w:rsidRPr="00A945F2">
              <w:rPr>
                <w:lang w:eastAsia="zh-CN"/>
              </w:rPr>
              <w:t>T_CONTACT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="003D2393"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 w:rsidR="00317593">
              <w:rPr>
                <w:rFonts w:hint="eastAsia"/>
                <w:lang w:eastAsia="zh-CN"/>
              </w:rPr>
              <w:t>电话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731194" w:rsidRDefault="00731194" w:rsidP="007C59A9">
            <w:pPr>
              <w:rPr>
                <w:lang w:eastAsia="zh-CN"/>
              </w:rPr>
            </w:pPr>
          </w:p>
        </w:tc>
      </w:tr>
    </w:tbl>
    <w:p w:rsidR="00731194" w:rsidRDefault="00731194" w:rsidP="00731194">
      <w:pPr>
        <w:ind w:left="375"/>
        <w:rPr>
          <w:lang w:eastAsia="zh-CN"/>
        </w:rPr>
      </w:pPr>
    </w:p>
    <w:p w:rsidR="00731194" w:rsidRDefault="00731194" w:rsidP="00731194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731194" w:rsidTr="007C59A9">
        <w:tc>
          <w:tcPr>
            <w:tcW w:w="2708" w:type="dxa"/>
          </w:tcPr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731194" w:rsidRDefault="00731194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731194" w:rsidTr="007C59A9">
        <w:tc>
          <w:tcPr>
            <w:tcW w:w="2708" w:type="dxa"/>
          </w:tcPr>
          <w:p w:rsidR="00731194" w:rsidRDefault="00731194" w:rsidP="007311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0x13</w:t>
            </w:r>
          </w:p>
        </w:tc>
        <w:tc>
          <w:tcPr>
            <w:tcW w:w="2701" w:type="dxa"/>
          </w:tcPr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731194" w:rsidRDefault="00731194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r w:rsidRPr="003B45D3">
              <w:rPr>
                <w:lang w:eastAsia="zh-CN"/>
              </w:rPr>
              <w:t>u8</w:t>
            </w:r>
            <w:r>
              <w:rPr>
                <w:lang w:eastAsia="zh-CN"/>
              </w:rPr>
              <w:t>Result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结果</w:t>
            </w:r>
          </w:p>
          <w:p w:rsidR="00731194" w:rsidRDefault="00731194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731194" w:rsidRDefault="00731194" w:rsidP="007C59A9">
            <w:pPr>
              <w:rPr>
                <w:lang w:eastAsia="zh-CN"/>
              </w:rPr>
            </w:pPr>
          </w:p>
        </w:tc>
      </w:tr>
    </w:tbl>
    <w:p w:rsidR="00731194" w:rsidRPr="008942A5" w:rsidRDefault="00731194" w:rsidP="00731194">
      <w:pPr>
        <w:ind w:left="375"/>
        <w:rPr>
          <w:lang w:eastAsia="zh-CN"/>
        </w:rPr>
      </w:pPr>
    </w:p>
    <w:p w:rsidR="00731194" w:rsidRDefault="00731194" w:rsidP="00731194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731194" w:rsidRDefault="00731194" w:rsidP="00731194">
      <w:pPr>
        <w:rPr>
          <w:lang w:eastAsia="zh-CN"/>
        </w:rPr>
      </w:pPr>
      <w:r>
        <w:rPr>
          <w:lang w:eastAsia="zh-CN"/>
        </w:rPr>
        <w:t>{</w:t>
      </w:r>
    </w:p>
    <w:p w:rsidR="00731194" w:rsidRDefault="00731194" w:rsidP="00731194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731194" w:rsidRDefault="00731194" w:rsidP="00731194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731194" w:rsidRDefault="00731194" w:rsidP="00731194">
      <w:pPr>
        <w:rPr>
          <w:lang w:eastAsia="zh-CN"/>
        </w:rPr>
      </w:pPr>
      <w:r>
        <w:rPr>
          <w:lang w:eastAsia="zh-CN"/>
        </w:rPr>
        <w:t>};</w:t>
      </w:r>
    </w:p>
    <w:p w:rsidR="00731194" w:rsidRDefault="00731194" w:rsidP="00731194">
      <w:pPr>
        <w:rPr>
          <w:lang w:eastAsia="zh-CN"/>
        </w:rPr>
      </w:pPr>
      <w:r>
        <w:rPr>
          <w:rFonts w:hint="eastAsia"/>
          <w:lang w:eastAsia="zh-CN"/>
        </w:rPr>
        <w:lastRenderedPageBreak/>
        <w:t>若需要删除</w:t>
      </w:r>
      <w:r w:rsidR="00A53E75">
        <w:rPr>
          <w:rFonts w:hint="eastAsia"/>
          <w:lang w:eastAsia="zh-CN"/>
        </w:rPr>
        <w:t>报警电话</w:t>
      </w:r>
      <w:r>
        <w:rPr>
          <w:rFonts w:hint="eastAsia"/>
          <w:lang w:eastAsia="zh-CN"/>
        </w:rPr>
        <w:t>，将</w:t>
      </w:r>
      <w:r w:rsidR="00A53E75" w:rsidRPr="00A945F2">
        <w:rPr>
          <w:lang w:eastAsia="zh-CN"/>
        </w:rPr>
        <w:t>T_CONTACT</w:t>
      </w:r>
      <w:r>
        <w:rPr>
          <w:rFonts w:hint="eastAsia"/>
          <w:lang w:eastAsia="zh-CN"/>
        </w:rPr>
        <w:t xml:space="preserve"> </w:t>
      </w:r>
      <w:proofErr w:type="spellStart"/>
      <w:r w:rsidR="003D2393">
        <w:rPr>
          <w:lang w:eastAsia="zh-CN"/>
        </w:rPr>
        <w:t>tData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清零即可。</w:t>
      </w:r>
    </w:p>
    <w:p w:rsidR="003D2393" w:rsidRDefault="003D2393" w:rsidP="003D2393">
      <w:pPr>
        <w:ind w:left="375"/>
        <w:rPr>
          <w:lang w:eastAsia="zh-CN"/>
        </w:rPr>
      </w:pPr>
    </w:p>
    <w:p w:rsidR="003D2393" w:rsidRDefault="003D2393" w:rsidP="003D2393">
      <w:pPr>
        <w:pStyle w:val="3"/>
      </w:pPr>
      <w:r>
        <w:rPr>
          <w:rFonts w:hint="eastAsia"/>
        </w:rPr>
        <w:t xml:space="preserve">4.5.7 </w:t>
      </w:r>
      <w:r>
        <w:rPr>
          <w:rFonts w:hint="eastAsia"/>
        </w:rPr>
        <w:t>查询报警记录列表</w:t>
      </w:r>
    </w:p>
    <w:p w:rsidR="003D2393" w:rsidRPr="000872C5" w:rsidRDefault="003D2393" w:rsidP="003D2393">
      <w:pPr>
        <w:rPr>
          <w:lang w:eastAsia="zh-CN"/>
        </w:rPr>
      </w:pPr>
    </w:p>
    <w:p w:rsidR="003D2393" w:rsidRDefault="003D2393" w:rsidP="003D239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3D2393" w:rsidTr="007C59A9">
        <w:tc>
          <w:tcPr>
            <w:tcW w:w="2708" w:type="dxa"/>
          </w:tcPr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3D2393" w:rsidRDefault="003D2393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3D2393" w:rsidTr="007C59A9">
        <w:tc>
          <w:tcPr>
            <w:tcW w:w="2708" w:type="dxa"/>
          </w:tcPr>
          <w:p w:rsidR="003D2393" w:rsidRDefault="003D2393" w:rsidP="003D23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0x18</w:t>
            </w:r>
          </w:p>
        </w:tc>
        <w:tc>
          <w:tcPr>
            <w:tcW w:w="2701" w:type="dxa"/>
          </w:tcPr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738" w:type="dxa"/>
          </w:tcPr>
          <w:p w:rsidR="003D2393" w:rsidRDefault="003D2393" w:rsidP="007C59A9">
            <w:pPr>
              <w:rPr>
                <w:lang w:eastAsia="zh-CN"/>
              </w:rPr>
            </w:pPr>
          </w:p>
        </w:tc>
      </w:tr>
    </w:tbl>
    <w:p w:rsidR="003D2393" w:rsidRDefault="003D2393" w:rsidP="003D2393">
      <w:pPr>
        <w:ind w:left="375"/>
        <w:rPr>
          <w:lang w:eastAsia="zh-CN"/>
        </w:rPr>
      </w:pPr>
    </w:p>
    <w:p w:rsidR="003D2393" w:rsidRDefault="003D2393" w:rsidP="003D2393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1907"/>
        <w:gridCol w:w="3525"/>
        <w:gridCol w:w="2715"/>
      </w:tblGrid>
      <w:tr w:rsidR="003D2393" w:rsidTr="00F8152A">
        <w:tc>
          <w:tcPr>
            <w:tcW w:w="1907" w:type="dxa"/>
          </w:tcPr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525" w:type="dxa"/>
          </w:tcPr>
          <w:p w:rsidR="003D2393" w:rsidRDefault="003D2393" w:rsidP="007C59A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15" w:type="dxa"/>
          </w:tcPr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3D2393" w:rsidTr="00F8152A">
        <w:tc>
          <w:tcPr>
            <w:tcW w:w="1907" w:type="dxa"/>
          </w:tcPr>
          <w:p w:rsidR="003D2393" w:rsidRDefault="003D2393" w:rsidP="003D23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0x19</w:t>
            </w:r>
          </w:p>
        </w:tc>
        <w:tc>
          <w:tcPr>
            <w:tcW w:w="3525" w:type="dxa"/>
          </w:tcPr>
          <w:p w:rsidR="00E95975" w:rsidRDefault="00E95975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  <w:p w:rsidR="003D2393" w:rsidRDefault="003D2393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izeof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 w:rsidR="007C59A9" w:rsidRPr="00E95975">
              <w:rPr>
                <w:lang w:eastAsia="zh-CN"/>
              </w:rPr>
              <w:t>T_HISTORY_ALARM_ONE</w:t>
            </w:r>
            <w:r>
              <w:rPr>
                <w:rFonts w:hint="eastAsia"/>
                <w:lang w:eastAsia="zh-CN"/>
              </w:rPr>
              <w:t>)*</w:t>
            </w:r>
            <w:r w:rsidR="00725BE0" w:rsidRPr="00725BE0">
              <w:rPr>
                <w:lang w:eastAsia="zh-CN"/>
              </w:rPr>
              <w:t xml:space="preserve"> u8Num</w:t>
            </w:r>
          </w:p>
        </w:tc>
        <w:tc>
          <w:tcPr>
            <w:tcW w:w="2715" w:type="dxa"/>
          </w:tcPr>
          <w:p w:rsidR="003D2393" w:rsidRDefault="003D2393" w:rsidP="007C59A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7C59A9" w:rsidRDefault="007C59A9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725BE0" w:rsidRPr="00725BE0">
              <w:rPr>
                <w:lang w:eastAsia="zh-CN"/>
              </w:rPr>
              <w:t>u8 u8Num;</w:t>
            </w:r>
          </w:p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E95975" w:rsidRPr="00E95975">
              <w:rPr>
                <w:lang w:eastAsia="zh-CN"/>
              </w:rPr>
              <w:t>T_HISTORY_ALARM_ONE</w:t>
            </w:r>
            <w:r w:rsidR="00725BE0">
              <w:rPr>
                <w:lang w:eastAsia="zh-CN"/>
              </w:rPr>
              <w:t xml:space="preserve"> </w:t>
            </w:r>
            <w:proofErr w:type="spellStart"/>
            <w:r w:rsidR="00725BE0">
              <w:rPr>
                <w:lang w:eastAsia="zh-CN"/>
              </w:rPr>
              <w:t>at</w:t>
            </w:r>
            <w:r w:rsidR="00725BE0">
              <w:rPr>
                <w:rFonts w:hint="eastAsia"/>
                <w:lang w:eastAsia="zh-CN"/>
              </w:rPr>
              <w:t>Data</w:t>
            </w:r>
            <w:proofErr w:type="spellEnd"/>
            <w:r w:rsidR="00725BE0" w:rsidRPr="00A945F2">
              <w:rPr>
                <w:lang w:eastAsia="zh-CN"/>
              </w:rPr>
              <w:t xml:space="preserve"> </w:t>
            </w:r>
            <w:r w:rsidRPr="00A945F2">
              <w:rPr>
                <w:lang w:eastAsia="zh-CN"/>
              </w:rPr>
              <w:t>[</w:t>
            </w:r>
            <w:r w:rsidR="00194672" w:rsidRPr="00725BE0">
              <w:rPr>
                <w:lang w:eastAsia="zh-CN"/>
              </w:rPr>
              <w:t>u8Num</w:t>
            </w:r>
            <w:r w:rsidRPr="000872C5">
              <w:rPr>
                <w:lang w:eastAsia="zh-CN"/>
              </w:rPr>
              <w:t>];</w:t>
            </w:r>
          </w:p>
          <w:p w:rsidR="003D2393" w:rsidRDefault="003D2393" w:rsidP="007C5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3D2393" w:rsidRDefault="003D2393" w:rsidP="007C59A9">
            <w:pPr>
              <w:rPr>
                <w:lang w:eastAsia="zh-CN"/>
              </w:rPr>
            </w:pPr>
          </w:p>
        </w:tc>
      </w:tr>
    </w:tbl>
    <w:p w:rsidR="00F8152A" w:rsidRDefault="00F8152A" w:rsidP="00F8152A">
      <w:pPr>
        <w:rPr>
          <w:lang w:eastAsia="zh-CN"/>
        </w:rPr>
      </w:pPr>
    </w:p>
    <w:p w:rsidR="00F8152A" w:rsidRDefault="00F8152A" w:rsidP="00F8152A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F8152A" w:rsidRDefault="00F8152A" w:rsidP="00F8152A">
      <w:pPr>
        <w:rPr>
          <w:lang w:eastAsia="zh-CN"/>
        </w:rPr>
      </w:pPr>
      <w:r>
        <w:rPr>
          <w:lang w:eastAsia="zh-CN"/>
        </w:rPr>
        <w:t>{</w:t>
      </w:r>
    </w:p>
    <w:p w:rsidR="00F8152A" w:rsidRDefault="00F8152A" w:rsidP="00F8152A">
      <w:pPr>
        <w:rPr>
          <w:lang w:eastAsia="zh-CN"/>
        </w:rPr>
      </w:pPr>
      <w:r>
        <w:rPr>
          <w:lang w:eastAsia="zh-CN"/>
        </w:rPr>
        <w:tab/>
        <w:t xml:space="preserve">u32 </w:t>
      </w:r>
      <w:bookmarkStart w:id="11" w:name="OLE_LINK3"/>
      <w:bookmarkStart w:id="12" w:name="OLE_LINK4"/>
      <w:r>
        <w:rPr>
          <w:lang w:eastAsia="zh-CN"/>
        </w:rPr>
        <w:t>u32Time</w:t>
      </w:r>
      <w:bookmarkEnd w:id="11"/>
      <w:bookmarkEnd w:id="12"/>
      <w:r>
        <w:rPr>
          <w:lang w:eastAsia="zh-CN"/>
        </w:rPr>
        <w:t>;</w:t>
      </w:r>
    </w:p>
    <w:p w:rsidR="00F8152A" w:rsidRDefault="00F8152A" w:rsidP="00F8152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u8Cause; // </w:t>
      </w:r>
      <w:r>
        <w:rPr>
          <w:rFonts w:hint="eastAsia"/>
          <w:lang w:eastAsia="zh-CN"/>
        </w:rPr>
        <w:t>原因</w:t>
      </w:r>
    </w:p>
    <w:p w:rsidR="00FE4EAB" w:rsidRDefault="00F8152A" w:rsidP="00F8152A">
      <w:pPr>
        <w:rPr>
          <w:lang w:eastAsia="zh-CN"/>
        </w:rPr>
      </w:pPr>
      <w:r>
        <w:rPr>
          <w:lang w:eastAsia="zh-CN"/>
        </w:rPr>
        <w:t>}T_HISTORY_ALARM_ONE;</w:t>
      </w:r>
    </w:p>
    <w:p w:rsidR="003D2393" w:rsidRDefault="003D2393" w:rsidP="00F8152A">
      <w:pPr>
        <w:rPr>
          <w:lang w:eastAsia="zh-CN"/>
        </w:rPr>
      </w:pPr>
      <w:r>
        <w:rPr>
          <w:rFonts w:hint="eastAsia"/>
          <w:lang w:eastAsia="zh-CN"/>
        </w:rPr>
        <w:t>其中</w:t>
      </w:r>
      <w:r w:rsidR="00FE4EAB">
        <w:rPr>
          <w:lang w:eastAsia="zh-CN"/>
        </w:rPr>
        <w:t>u32Time</w:t>
      </w:r>
      <w:r w:rsidR="00FE4EAB">
        <w:rPr>
          <w:lang w:eastAsia="zh-CN"/>
        </w:rPr>
        <w:t>为</w:t>
      </w:r>
      <w:r w:rsidR="00FE4EAB">
        <w:rPr>
          <w:rFonts w:hint="eastAsia"/>
          <w:lang w:eastAsia="zh-CN"/>
        </w:rPr>
        <w:t>2000</w:t>
      </w:r>
      <w:r w:rsidR="00FE4EAB">
        <w:rPr>
          <w:rFonts w:hint="eastAsia"/>
          <w:lang w:eastAsia="zh-CN"/>
        </w:rPr>
        <w:t>年开始累计的秒数</w:t>
      </w:r>
      <w:r w:rsidR="00FE4EAB">
        <w:rPr>
          <w:lang w:eastAsia="zh-CN"/>
        </w:rPr>
        <w:t>；</w:t>
      </w:r>
      <w:r>
        <w:rPr>
          <w:rFonts w:hint="eastAsia"/>
          <w:lang w:eastAsia="zh-CN"/>
        </w:rPr>
        <w:t>支持的报警</w:t>
      </w:r>
      <w:r w:rsidR="00FE4EAB">
        <w:rPr>
          <w:rFonts w:hint="eastAsia"/>
          <w:lang w:eastAsia="zh-CN"/>
        </w:rPr>
        <w:t>记录</w:t>
      </w:r>
      <w:r>
        <w:rPr>
          <w:rFonts w:hint="eastAsia"/>
          <w:lang w:eastAsia="zh-CN"/>
        </w:rPr>
        <w:t>个数，看具体支持一帧数据包长决定。</w:t>
      </w:r>
      <w:r w:rsidR="00A320CE">
        <w:rPr>
          <w:rFonts w:hint="eastAsia"/>
          <w:lang w:eastAsia="zh-CN"/>
        </w:rPr>
        <w:t xml:space="preserve"> 50</w:t>
      </w:r>
      <w:r w:rsidR="00A320CE">
        <w:rPr>
          <w:rFonts w:hint="eastAsia"/>
          <w:lang w:eastAsia="zh-CN"/>
        </w:rPr>
        <w:t>条记录</w:t>
      </w:r>
    </w:p>
    <w:p w:rsidR="001B01B2" w:rsidRDefault="001B01B2" w:rsidP="001B01B2">
      <w:pPr>
        <w:rPr>
          <w:lang w:eastAsia="zh-CN"/>
        </w:rPr>
      </w:pPr>
    </w:p>
    <w:p w:rsidR="00C63612" w:rsidRDefault="00C63612" w:rsidP="001B01B2">
      <w:pPr>
        <w:rPr>
          <w:lang w:eastAsia="zh-CN"/>
        </w:rPr>
      </w:pPr>
      <w:r>
        <w:rPr>
          <w:rFonts w:hint="eastAsia"/>
          <w:lang w:eastAsia="zh-CN"/>
        </w:rPr>
        <w:t>u8Cause{</w:t>
      </w:r>
    </w:p>
    <w:p w:rsidR="00C63612" w:rsidRDefault="00C63612" w:rsidP="001B01B2">
      <w:pPr>
        <w:rPr>
          <w:lang w:eastAsia="zh-CN"/>
        </w:rPr>
      </w:pPr>
      <w:r>
        <w:rPr>
          <w:rFonts w:hint="eastAsia"/>
          <w:lang w:eastAsia="zh-CN"/>
        </w:rPr>
        <w:t xml:space="preserve">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4C6E85">
        <w:rPr>
          <w:rFonts w:hint="eastAsia"/>
          <w:lang w:eastAsia="zh-CN"/>
        </w:rPr>
        <w:t>0x63</w:t>
      </w:r>
      <w:r>
        <w:rPr>
          <w:rFonts w:hint="eastAsia"/>
          <w:lang w:eastAsia="zh-CN"/>
        </w:rPr>
        <w:t xml:space="preserve"> ----- </w:t>
      </w:r>
      <w:r>
        <w:rPr>
          <w:lang w:eastAsia="zh-CN"/>
        </w:rPr>
        <w:t>“</w:t>
      </w:r>
      <w:r>
        <w:rPr>
          <w:rFonts w:hint="eastAsia"/>
          <w:lang w:eastAsia="zh-CN"/>
        </w:rPr>
        <w:t>xx Zone</w:t>
      </w:r>
      <w:r>
        <w:rPr>
          <w:lang w:eastAsia="zh-CN"/>
        </w:rPr>
        <w:t>”</w:t>
      </w:r>
    </w:p>
    <w:p w:rsidR="00C63612" w:rsidRDefault="000A2C7C" w:rsidP="00C63612">
      <w:pPr>
        <w:rPr>
          <w:lang w:eastAsia="zh-CN"/>
        </w:rPr>
      </w:pPr>
      <w:r>
        <w:rPr>
          <w:rFonts w:hint="eastAsia"/>
          <w:lang w:eastAsia="zh-CN"/>
        </w:rPr>
        <w:t xml:space="preserve">0x7c ----- </w:t>
      </w:r>
      <w:r w:rsidR="00C63612">
        <w:rPr>
          <w:lang w:eastAsia="zh-CN"/>
        </w:rPr>
        <w:t>"Panel Battery Low",</w:t>
      </w:r>
    </w:p>
    <w:p w:rsidR="00C63612" w:rsidRDefault="000A2C7C" w:rsidP="00C63612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0x7d ----- </w:t>
      </w:r>
      <w:r w:rsidR="00C63612">
        <w:rPr>
          <w:lang w:eastAsia="zh-CN"/>
        </w:rPr>
        <w:t>"Panel Power Off",</w:t>
      </w:r>
    </w:p>
    <w:p w:rsidR="00C63612" w:rsidRDefault="000A2C7C" w:rsidP="00C63612">
      <w:pPr>
        <w:rPr>
          <w:lang w:eastAsia="zh-CN"/>
        </w:rPr>
      </w:pPr>
      <w:r>
        <w:rPr>
          <w:rFonts w:hint="eastAsia"/>
          <w:lang w:eastAsia="zh-CN"/>
        </w:rPr>
        <w:t xml:space="preserve">0x7e ----- </w:t>
      </w:r>
      <w:r w:rsidR="00C63612">
        <w:rPr>
          <w:lang w:eastAsia="zh-CN"/>
        </w:rPr>
        <w:t>"Panel Power On",</w:t>
      </w:r>
    </w:p>
    <w:p w:rsidR="00C63612" w:rsidRDefault="000A2C7C" w:rsidP="00C63612">
      <w:pPr>
        <w:rPr>
          <w:lang w:eastAsia="zh-CN"/>
        </w:rPr>
      </w:pPr>
      <w:r>
        <w:rPr>
          <w:rFonts w:hint="eastAsia"/>
          <w:lang w:eastAsia="zh-CN"/>
        </w:rPr>
        <w:t xml:space="preserve">0x7f ----- </w:t>
      </w:r>
      <w:r w:rsidR="00C63612">
        <w:rPr>
          <w:lang w:eastAsia="zh-CN"/>
        </w:rPr>
        <w:t>"Panel Alarm",</w:t>
      </w:r>
    </w:p>
    <w:p w:rsidR="0082013F" w:rsidRDefault="0082013F" w:rsidP="00C63612">
      <w:pPr>
        <w:rPr>
          <w:lang w:eastAsia="zh-CN"/>
        </w:rPr>
      </w:pPr>
      <w:r>
        <w:rPr>
          <w:rFonts w:hint="eastAsia"/>
          <w:lang w:eastAsia="zh-CN"/>
        </w:rPr>
        <w:t>0x80 ----</w:t>
      </w:r>
      <w:r w:rsidR="00154C33">
        <w:rPr>
          <w:rFonts w:hint="eastAsia"/>
          <w:lang w:eastAsia="zh-CN"/>
        </w:rPr>
        <w:t xml:space="preserve">0xe3  </w:t>
      </w:r>
      <w:r w:rsidR="00154C33">
        <w:rPr>
          <w:lang w:eastAsia="zh-CN"/>
        </w:rPr>
        <w:t>“</w:t>
      </w:r>
      <w:r w:rsidR="00154C33">
        <w:rPr>
          <w:rFonts w:hint="eastAsia"/>
          <w:lang w:eastAsia="zh-CN"/>
        </w:rPr>
        <w:t>xx Remote</w:t>
      </w:r>
      <w:r w:rsidR="00154C33">
        <w:rPr>
          <w:lang w:eastAsia="zh-CN"/>
        </w:rPr>
        <w:t>”</w:t>
      </w:r>
    </w:p>
    <w:p w:rsidR="00C63612" w:rsidRDefault="00C63612" w:rsidP="001B01B2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7247C5" w:rsidRDefault="007247C5" w:rsidP="007247C5">
      <w:pPr>
        <w:ind w:left="375"/>
        <w:rPr>
          <w:lang w:eastAsia="zh-CN"/>
        </w:rPr>
      </w:pPr>
    </w:p>
    <w:p w:rsidR="007247C5" w:rsidRDefault="007247C5" w:rsidP="007247C5">
      <w:pPr>
        <w:pStyle w:val="3"/>
      </w:pPr>
      <w:r>
        <w:rPr>
          <w:rFonts w:hint="eastAsia"/>
        </w:rPr>
        <w:t xml:space="preserve">4.5.8 </w:t>
      </w:r>
      <w:r>
        <w:rPr>
          <w:rFonts w:hint="eastAsia"/>
        </w:rPr>
        <w:t>查询布撤防记录列表</w:t>
      </w:r>
    </w:p>
    <w:p w:rsidR="007247C5" w:rsidRPr="000872C5" w:rsidRDefault="007247C5" w:rsidP="007247C5">
      <w:pPr>
        <w:rPr>
          <w:lang w:eastAsia="zh-CN"/>
        </w:rPr>
      </w:pPr>
    </w:p>
    <w:p w:rsidR="007247C5" w:rsidRDefault="007247C5" w:rsidP="007247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7247C5" w:rsidTr="00B459C8">
        <w:tc>
          <w:tcPr>
            <w:tcW w:w="2708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7247C5" w:rsidRDefault="007247C5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7247C5" w:rsidTr="00B459C8">
        <w:tc>
          <w:tcPr>
            <w:tcW w:w="2708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0x1A</w:t>
            </w:r>
          </w:p>
        </w:tc>
        <w:tc>
          <w:tcPr>
            <w:tcW w:w="2701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738" w:type="dxa"/>
          </w:tcPr>
          <w:p w:rsidR="007247C5" w:rsidRDefault="007247C5" w:rsidP="00B459C8">
            <w:pPr>
              <w:rPr>
                <w:lang w:eastAsia="zh-CN"/>
              </w:rPr>
            </w:pPr>
          </w:p>
        </w:tc>
      </w:tr>
    </w:tbl>
    <w:p w:rsidR="007247C5" w:rsidRDefault="007247C5" w:rsidP="007247C5">
      <w:pPr>
        <w:ind w:left="375"/>
        <w:rPr>
          <w:lang w:eastAsia="zh-CN"/>
        </w:rPr>
      </w:pPr>
    </w:p>
    <w:p w:rsidR="007247C5" w:rsidRDefault="007247C5" w:rsidP="007247C5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1907"/>
        <w:gridCol w:w="3525"/>
        <w:gridCol w:w="2715"/>
      </w:tblGrid>
      <w:tr w:rsidR="007247C5" w:rsidTr="00B459C8">
        <w:tc>
          <w:tcPr>
            <w:tcW w:w="1907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525" w:type="dxa"/>
          </w:tcPr>
          <w:p w:rsidR="007247C5" w:rsidRDefault="007247C5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15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7247C5" w:rsidTr="00B459C8">
        <w:tc>
          <w:tcPr>
            <w:tcW w:w="1907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0x1B</w:t>
            </w:r>
          </w:p>
        </w:tc>
        <w:tc>
          <w:tcPr>
            <w:tcW w:w="3525" w:type="dxa"/>
          </w:tcPr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  <w:p w:rsidR="007247C5" w:rsidRDefault="007247C5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izeof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r w:rsidRPr="00E95975">
              <w:rPr>
                <w:lang w:eastAsia="zh-CN"/>
              </w:rPr>
              <w:t>T_HISTORY_</w:t>
            </w:r>
            <w:r>
              <w:rPr>
                <w:lang w:eastAsia="zh-CN"/>
              </w:rPr>
              <w:t xml:space="preserve"> ARM</w:t>
            </w:r>
            <w:r w:rsidRPr="00E95975">
              <w:rPr>
                <w:lang w:eastAsia="zh-CN"/>
              </w:rPr>
              <w:t xml:space="preserve"> _ONE</w:t>
            </w:r>
            <w:r>
              <w:rPr>
                <w:rFonts w:hint="eastAsia"/>
                <w:lang w:eastAsia="zh-CN"/>
              </w:rPr>
              <w:t>)*</w:t>
            </w:r>
            <w:r w:rsidRPr="00725BE0">
              <w:rPr>
                <w:lang w:eastAsia="zh-CN"/>
              </w:rPr>
              <w:t xml:space="preserve"> u8Num</w:t>
            </w:r>
          </w:p>
        </w:tc>
        <w:tc>
          <w:tcPr>
            <w:tcW w:w="2715" w:type="dxa"/>
          </w:tcPr>
          <w:p w:rsidR="007247C5" w:rsidRDefault="007247C5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Pr="00725BE0">
              <w:rPr>
                <w:lang w:eastAsia="zh-CN"/>
              </w:rPr>
              <w:t>u8 u8Num;</w:t>
            </w:r>
          </w:p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E95975">
              <w:rPr>
                <w:lang w:eastAsia="zh-CN"/>
              </w:rPr>
              <w:t>T_HISTORY_</w:t>
            </w:r>
            <w:r>
              <w:rPr>
                <w:lang w:eastAsia="zh-CN"/>
              </w:rPr>
              <w:t xml:space="preserve"> ARM</w:t>
            </w:r>
            <w:r w:rsidRPr="00E95975">
              <w:rPr>
                <w:lang w:eastAsia="zh-CN"/>
              </w:rPr>
              <w:t xml:space="preserve"> _ONE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at</w:t>
            </w:r>
            <w:r>
              <w:rPr>
                <w:rFonts w:hint="eastAsia"/>
                <w:lang w:eastAsia="zh-CN"/>
              </w:rPr>
              <w:t>Data</w:t>
            </w:r>
            <w:proofErr w:type="spellEnd"/>
            <w:r w:rsidRPr="00A945F2">
              <w:rPr>
                <w:lang w:eastAsia="zh-CN"/>
              </w:rPr>
              <w:t xml:space="preserve"> [</w:t>
            </w:r>
            <w:r w:rsidRPr="00725BE0">
              <w:rPr>
                <w:lang w:eastAsia="zh-CN"/>
              </w:rPr>
              <w:t>u8Num</w:t>
            </w:r>
            <w:r w:rsidRPr="000872C5">
              <w:rPr>
                <w:lang w:eastAsia="zh-CN"/>
              </w:rPr>
              <w:t>];</w:t>
            </w:r>
          </w:p>
          <w:p w:rsidR="007247C5" w:rsidRDefault="007247C5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7247C5" w:rsidRDefault="007247C5" w:rsidP="00B459C8">
            <w:pPr>
              <w:rPr>
                <w:lang w:eastAsia="zh-CN"/>
              </w:rPr>
            </w:pPr>
          </w:p>
        </w:tc>
      </w:tr>
    </w:tbl>
    <w:p w:rsidR="007247C5" w:rsidRDefault="007247C5" w:rsidP="007247C5">
      <w:pPr>
        <w:rPr>
          <w:lang w:eastAsia="zh-CN"/>
        </w:rPr>
      </w:pPr>
    </w:p>
    <w:p w:rsidR="007247C5" w:rsidRDefault="007247C5" w:rsidP="007247C5">
      <w:pPr>
        <w:rPr>
          <w:lang w:eastAsia="zh-CN"/>
        </w:rPr>
      </w:pPr>
    </w:p>
    <w:p w:rsidR="007247C5" w:rsidRDefault="007247C5" w:rsidP="007247C5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enum</w:t>
      </w:r>
      <w:proofErr w:type="spellEnd"/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>{</w:t>
      </w:r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eZone_Disarming</w:t>
      </w:r>
      <w:proofErr w:type="spellEnd"/>
      <w:r>
        <w:rPr>
          <w:lang w:eastAsia="zh-CN"/>
        </w:rPr>
        <w:t>=0,</w:t>
      </w:r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eZone_Arming</w:t>
      </w:r>
      <w:proofErr w:type="spellEnd"/>
      <w:r>
        <w:rPr>
          <w:lang w:eastAsia="zh-CN"/>
        </w:rPr>
        <w:t>,</w:t>
      </w:r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eZone_HomeArming</w:t>
      </w:r>
      <w:proofErr w:type="spellEnd"/>
      <w:r>
        <w:rPr>
          <w:lang w:eastAsia="zh-CN"/>
        </w:rPr>
        <w:t>,</w:t>
      </w:r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eZone_Max</w:t>
      </w:r>
      <w:proofErr w:type="spellEnd"/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lastRenderedPageBreak/>
        <w:t>}E_ZONE_STATE;</w:t>
      </w:r>
    </w:p>
    <w:p w:rsidR="007247C5" w:rsidRDefault="007247C5" w:rsidP="007247C5">
      <w:pPr>
        <w:rPr>
          <w:lang w:eastAsia="zh-CN"/>
        </w:rPr>
      </w:pPr>
    </w:p>
    <w:p w:rsidR="007247C5" w:rsidRDefault="007247C5" w:rsidP="007247C5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7247C5" w:rsidRDefault="007247C5" w:rsidP="00A119C7">
      <w:pPr>
        <w:rPr>
          <w:lang w:eastAsia="zh-CN"/>
        </w:rPr>
      </w:pPr>
      <w:r>
        <w:rPr>
          <w:lang w:eastAsia="zh-CN"/>
        </w:rPr>
        <w:t>{</w:t>
      </w:r>
    </w:p>
    <w:p w:rsidR="00403E68" w:rsidRDefault="007247C5" w:rsidP="00403E68">
      <w:pPr>
        <w:rPr>
          <w:lang w:eastAsia="zh-CN"/>
        </w:rPr>
      </w:pPr>
      <w:r>
        <w:rPr>
          <w:lang w:eastAsia="zh-CN"/>
        </w:rPr>
        <w:tab/>
        <w:t>u32 u32Time;</w:t>
      </w:r>
      <w:r>
        <w:rPr>
          <w:lang w:eastAsia="zh-CN"/>
        </w:rPr>
        <w:tab/>
      </w:r>
    </w:p>
    <w:p w:rsidR="00A119C7" w:rsidRDefault="00403E68" w:rsidP="00A119C7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u8Cause; // </w:t>
      </w:r>
      <w:r>
        <w:rPr>
          <w:rFonts w:hint="eastAsia"/>
          <w:lang w:eastAsia="zh-CN"/>
        </w:rPr>
        <w:t>原因</w:t>
      </w:r>
    </w:p>
    <w:p w:rsidR="00A119C7" w:rsidRDefault="00A119C7" w:rsidP="00403E68">
      <w:pPr>
        <w:rPr>
          <w:lang w:eastAsia="zh-CN"/>
        </w:rPr>
      </w:pPr>
      <w:r>
        <w:rPr>
          <w:rFonts w:hint="eastAsia"/>
          <w:lang w:eastAsia="zh-CN"/>
        </w:rPr>
        <w:tab/>
        <w:t xml:space="preserve">E_ZONE_STATE </w:t>
      </w:r>
      <w:proofErr w:type="spellStart"/>
      <w:r>
        <w:rPr>
          <w:rFonts w:hint="eastAsia"/>
          <w:lang w:eastAsia="zh-CN"/>
        </w:rPr>
        <w:t>eOprea</w:t>
      </w:r>
      <w:proofErr w:type="spellEnd"/>
      <w:r>
        <w:rPr>
          <w:rFonts w:hint="eastAsia"/>
          <w:lang w:eastAsia="zh-CN"/>
        </w:rPr>
        <w:t xml:space="preserve">; // </w:t>
      </w:r>
      <w:r>
        <w:rPr>
          <w:rFonts w:hint="eastAsia"/>
          <w:lang w:eastAsia="zh-CN"/>
        </w:rPr>
        <w:t>操作</w:t>
      </w:r>
    </w:p>
    <w:p w:rsidR="007247C5" w:rsidRPr="00A119C7" w:rsidRDefault="007247C5" w:rsidP="007247C5">
      <w:pPr>
        <w:rPr>
          <w:lang w:eastAsia="zh-CN"/>
        </w:rPr>
      </w:pPr>
    </w:p>
    <w:p w:rsidR="007247C5" w:rsidRDefault="007247C5" w:rsidP="007247C5">
      <w:pPr>
        <w:rPr>
          <w:lang w:eastAsia="zh-CN"/>
        </w:rPr>
      </w:pPr>
      <w:r>
        <w:rPr>
          <w:lang w:eastAsia="zh-CN"/>
        </w:rPr>
        <w:t>}T_HISTORY_ARM_ONE;</w:t>
      </w:r>
    </w:p>
    <w:p w:rsidR="007247C5" w:rsidRDefault="007247C5" w:rsidP="007247C5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u32Time</w:t>
      </w:r>
      <w:r>
        <w:rPr>
          <w:lang w:eastAsia="zh-CN"/>
        </w:rPr>
        <w:t>为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年开始累计的秒数</w:t>
      </w:r>
      <w:r>
        <w:rPr>
          <w:lang w:eastAsia="zh-CN"/>
        </w:rPr>
        <w:t>；</w:t>
      </w:r>
      <w:r>
        <w:rPr>
          <w:rFonts w:hint="eastAsia"/>
          <w:lang w:eastAsia="zh-CN"/>
        </w:rPr>
        <w:t>支持的记录个数，看具体支持一帧数据包长决定。</w:t>
      </w:r>
      <w:r>
        <w:rPr>
          <w:rFonts w:hint="eastAsia"/>
          <w:lang w:eastAsia="zh-CN"/>
        </w:rPr>
        <w:t xml:space="preserve"> 40</w:t>
      </w:r>
      <w:r>
        <w:rPr>
          <w:rFonts w:hint="eastAsia"/>
          <w:lang w:eastAsia="zh-CN"/>
        </w:rPr>
        <w:t>条记录</w:t>
      </w:r>
    </w:p>
    <w:p w:rsidR="007247C5" w:rsidRPr="00FE4EAB" w:rsidRDefault="007247C5" w:rsidP="007247C5">
      <w:pPr>
        <w:rPr>
          <w:lang w:eastAsia="zh-CN"/>
        </w:rPr>
      </w:pPr>
      <w:bookmarkStart w:id="13" w:name="OLE_LINK5"/>
    </w:p>
    <w:p w:rsidR="007247C5" w:rsidRDefault="00590003" w:rsidP="007247C5">
      <w:pPr>
        <w:rPr>
          <w:lang w:eastAsia="zh-CN"/>
        </w:rPr>
      </w:pPr>
      <w:r>
        <w:rPr>
          <w:rFonts w:hint="eastAsia"/>
          <w:lang w:eastAsia="zh-CN"/>
        </w:rPr>
        <w:t>u8Cause</w:t>
      </w:r>
    </w:p>
    <w:p w:rsid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590003" w:rsidRP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 xml:space="preserve">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0x63 -----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Remote</w:t>
      </w:r>
      <w:r w:rsidRPr="0059000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xx</w:t>
      </w:r>
      <w:r>
        <w:rPr>
          <w:lang w:eastAsia="zh-CN"/>
        </w:rPr>
        <w:t>”</w:t>
      </w:r>
      <w:r w:rsidRPr="00590003">
        <w:rPr>
          <w:rFonts w:hint="eastAsia"/>
          <w:lang w:eastAsia="zh-CN"/>
        </w:rPr>
        <w:t xml:space="preserve"> </w:t>
      </w:r>
    </w:p>
    <w:p w:rsid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 xml:space="preserve">0x7d ------ </w:t>
      </w:r>
      <w:r>
        <w:rPr>
          <w:lang w:eastAsia="zh-CN"/>
        </w:rPr>
        <w:t>"Keypad",</w:t>
      </w:r>
    </w:p>
    <w:p w:rsid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 xml:space="preserve">0x7e ------ </w:t>
      </w:r>
      <w:r>
        <w:rPr>
          <w:lang w:eastAsia="zh-CN"/>
        </w:rPr>
        <w:t>"Auto",</w:t>
      </w:r>
    </w:p>
    <w:p w:rsid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 xml:space="preserve">0x7f ------ </w:t>
      </w:r>
      <w:r>
        <w:rPr>
          <w:lang w:eastAsia="zh-CN"/>
        </w:rPr>
        <w:t>"App",</w:t>
      </w:r>
    </w:p>
    <w:p w:rsidR="00590003" w:rsidRPr="00590003" w:rsidRDefault="00590003" w:rsidP="00590003">
      <w:pPr>
        <w:rPr>
          <w:lang w:eastAsia="zh-CN"/>
        </w:rPr>
      </w:pPr>
      <w:r>
        <w:rPr>
          <w:rFonts w:hint="eastAsia"/>
          <w:lang w:eastAsia="zh-CN"/>
        </w:rPr>
        <w:t xml:space="preserve">0x80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0x94 ----- </w:t>
      </w:r>
      <w:r>
        <w:rPr>
          <w:lang w:eastAsia="zh-CN"/>
        </w:rPr>
        <w:t>“</w:t>
      </w:r>
      <w:r>
        <w:rPr>
          <w:rFonts w:hint="eastAsia"/>
          <w:lang w:eastAsia="zh-CN"/>
        </w:rPr>
        <w:t>RFID</w:t>
      </w:r>
      <w:r w:rsidRPr="0059000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xx</w:t>
      </w:r>
      <w:r>
        <w:rPr>
          <w:lang w:eastAsia="zh-CN"/>
        </w:rPr>
        <w:t>”</w:t>
      </w:r>
      <w:r w:rsidR="00EA264D" w:rsidRPr="00590003">
        <w:rPr>
          <w:rFonts w:hint="eastAsia"/>
          <w:lang w:eastAsia="zh-CN"/>
        </w:rPr>
        <w:t xml:space="preserve"> </w:t>
      </w:r>
    </w:p>
    <w:p w:rsidR="00590003" w:rsidRPr="00FE4EAB" w:rsidRDefault="00590003" w:rsidP="007247C5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bookmarkEnd w:id="13"/>
    <w:p w:rsidR="00B35478" w:rsidRDefault="00B35478" w:rsidP="001B01B2">
      <w:pPr>
        <w:rPr>
          <w:lang w:eastAsia="zh-CN"/>
        </w:rPr>
      </w:pPr>
    </w:p>
    <w:p w:rsidR="00B35478" w:rsidRDefault="00B35478" w:rsidP="001B01B2">
      <w:pPr>
        <w:rPr>
          <w:lang w:eastAsia="zh-CN"/>
        </w:rPr>
      </w:pPr>
    </w:p>
    <w:p w:rsidR="00745224" w:rsidRDefault="00745224" w:rsidP="008F283E">
      <w:pPr>
        <w:pStyle w:val="1"/>
        <w:rPr>
          <w:lang w:eastAsia="zh-CN"/>
        </w:rPr>
      </w:pPr>
      <w:r>
        <w:rPr>
          <w:rFonts w:hint="eastAsia"/>
          <w:lang w:eastAsia="zh-CN"/>
        </w:rPr>
        <w:t>短信通讯协议</w:t>
      </w:r>
    </w:p>
    <w:p w:rsidR="00745224" w:rsidRDefault="00745224" w:rsidP="008F283E">
      <w:pPr>
        <w:rPr>
          <w:lang w:eastAsia="zh-CN"/>
        </w:rPr>
      </w:pPr>
    </w:p>
    <w:p w:rsidR="00D87A79" w:rsidRDefault="00D87A79" w:rsidP="00C0086F">
      <w:pPr>
        <w:rPr>
          <w:lang w:eastAsia="zh-CN"/>
        </w:rPr>
      </w:pPr>
      <w:r>
        <w:rPr>
          <w:rFonts w:hint="eastAsia"/>
          <w:lang w:eastAsia="zh-CN"/>
        </w:rPr>
        <w:lastRenderedPageBreak/>
        <w:t>短信版本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可以单独使用出一个独立的</w:t>
      </w:r>
      <w:r>
        <w:rPr>
          <w:rFonts w:hint="eastAsia"/>
          <w:lang w:eastAsia="zh-CN"/>
        </w:rPr>
        <w:t>APK</w:t>
      </w:r>
      <w:r>
        <w:rPr>
          <w:rFonts w:hint="eastAsia"/>
          <w:lang w:eastAsia="zh-CN"/>
        </w:rPr>
        <w:t>，也可以嵌入</w:t>
      </w:r>
      <w:r>
        <w:rPr>
          <w:rFonts w:hint="eastAsia"/>
          <w:lang w:eastAsia="zh-CN"/>
        </w:rPr>
        <w:t>WIFI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上切换使用。</w:t>
      </w:r>
    </w:p>
    <w:p w:rsidR="00C0086F" w:rsidRPr="00775C5A" w:rsidRDefault="00C0086F" w:rsidP="00C0086F">
      <w:pPr>
        <w:rPr>
          <w:lang w:eastAsia="zh-CN"/>
        </w:rPr>
      </w:pPr>
      <w:r>
        <w:rPr>
          <w:rFonts w:hint="eastAsia"/>
          <w:lang w:eastAsia="zh-CN"/>
        </w:rPr>
        <w:t>采用短信的方式，</w:t>
      </w:r>
      <w:r w:rsidR="00B936E9" w:rsidRPr="008F283E">
        <w:rPr>
          <w:rFonts w:hint="eastAsia"/>
          <w:highlight w:val="yellow"/>
          <w:lang w:eastAsia="zh-CN"/>
        </w:rPr>
        <w:t>短信内容只支持数字</w:t>
      </w:r>
      <w:r w:rsidR="00B936E9" w:rsidRPr="008F283E">
        <w:rPr>
          <w:highlight w:val="yellow"/>
          <w:lang w:eastAsia="zh-CN"/>
        </w:rPr>
        <w:t xml:space="preserve"> </w:t>
      </w:r>
      <w:r w:rsidR="008E319E" w:rsidRPr="008F283E">
        <w:rPr>
          <w:highlight w:val="yellow"/>
          <w:lang w:eastAsia="zh-CN"/>
        </w:rPr>
        <w:t>“</w:t>
      </w:r>
      <w:r w:rsidR="00B936E9" w:rsidRPr="008F283E">
        <w:rPr>
          <w:highlight w:val="yellow"/>
          <w:lang w:eastAsia="zh-CN"/>
        </w:rPr>
        <w:t xml:space="preserve">0 </w:t>
      </w:r>
      <w:r w:rsidR="008E319E" w:rsidRPr="008F283E">
        <w:rPr>
          <w:highlight w:val="yellow"/>
          <w:lang w:eastAsia="zh-CN"/>
        </w:rPr>
        <w:t>–</w:t>
      </w:r>
      <w:r w:rsidR="00B936E9" w:rsidRPr="008F283E">
        <w:rPr>
          <w:highlight w:val="yellow"/>
          <w:lang w:eastAsia="zh-CN"/>
        </w:rPr>
        <w:t xml:space="preserve"> 9</w:t>
      </w:r>
      <w:r w:rsidR="008E319E" w:rsidRPr="008F283E">
        <w:rPr>
          <w:highlight w:val="yellow"/>
          <w:lang w:eastAsia="zh-CN"/>
        </w:rPr>
        <w:t>”</w:t>
      </w:r>
      <w:r w:rsidR="00B936E9">
        <w:rPr>
          <w:rFonts w:hint="eastAsia"/>
          <w:lang w:eastAsia="zh-CN"/>
        </w:rPr>
        <w:t xml:space="preserve"> </w:t>
      </w:r>
      <w:r w:rsidR="00B936E9">
        <w:rPr>
          <w:rFonts w:hint="eastAsia"/>
          <w:lang w:eastAsia="zh-CN"/>
        </w:rPr>
        <w:t>，</w:t>
      </w:r>
      <w:r w:rsidR="005007D1">
        <w:rPr>
          <w:rFonts w:hint="eastAsia"/>
          <w:lang w:eastAsia="zh-CN"/>
        </w:rPr>
        <w:t>一个数占一个字节，所以内容长度也是有多少位数，</w:t>
      </w:r>
      <w:r>
        <w:rPr>
          <w:rFonts w:hint="eastAsia"/>
          <w:lang w:eastAsia="zh-CN"/>
        </w:rPr>
        <w:t>自定义数据帧结构如下所示</w:t>
      </w:r>
    </w:p>
    <w:p w:rsidR="00C0086F" w:rsidRPr="00A16914" w:rsidRDefault="00C0086F" w:rsidP="00C0086F">
      <w:pPr>
        <w:rPr>
          <w:lang w:eastAsia="zh-CN"/>
        </w:rPr>
      </w:pPr>
      <w:r>
        <w:rPr>
          <w:rFonts w:hint="eastAsia"/>
          <w:lang w:eastAsia="zh-CN"/>
        </w:rPr>
        <w:t>数据帧结构</w:t>
      </w:r>
    </w:p>
    <w:tbl>
      <w:tblPr>
        <w:tblStyle w:val="af3"/>
        <w:tblW w:w="8501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1"/>
      </w:tblGrid>
      <w:tr w:rsidR="00C0086F" w:rsidTr="00B459C8">
        <w:trPr>
          <w:trHeight w:val="442"/>
        </w:trPr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起始帧</w:t>
            </w:r>
            <w:proofErr w:type="spellEnd"/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命令类型</w:t>
            </w:r>
            <w:proofErr w:type="spellEnd"/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</w:pPr>
            <w:proofErr w:type="spellStart"/>
            <w:r>
              <w:rPr>
                <w:rFonts w:hint="eastAsia"/>
              </w:rPr>
              <w:t>内容长度</w:t>
            </w:r>
            <w:proofErr w:type="spellEnd"/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</w:pPr>
            <w:proofErr w:type="spellStart"/>
            <w:r>
              <w:rPr>
                <w:rFonts w:hint="eastAsia"/>
              </w:rPr>
              <w:t>内容</w:t>
            </w:r>
            <w:proofErr w:type="spellEnd"/>
          </w:p>
        </w:tc>
        <w:tc>
          <w:tcPr>
            <w:tcW w:w="1701" w:type="dxa"/>
          </w:tcPr>
          <w:p w:rsidR="00C0086F" w:rsidRDefault="00C0086F" w:rsidP="00B459C8">
            <w:pPr>
              <w:jc w:val="center"/>
            </w:pPr>
            <w:proofErr w:type="spellStart"/>
            <w:r>
              <w:rPr>
                <w:rFonts w:hint="eastAsia"/>
              </w:rPr>
              <w:t>校验码</w:t>
            </w:r>
            <w:proofErr w:type="spellEnd"/>
          </w:p>
        </w:tc>
      </w:tr>
      <w:tr w:rsidR="00C0086F" w:rsidTr="00B459C8">
        <w:trPr>
          <w:trHeight w:val="442"/>
        </w:trPr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6Bytes</w:t>
            </w:r>
          </w:p>
        </w:tc>
        <w:tc>
          <w:tcPr>
            <w:tcW w:w="1700" w:type="dxa"/>
          </w:tcPr>
          <w:p w:rsidR="00C0086F" w:rsidRDefault="00C1275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C0086F" w:rsidRDefault="00C1275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</w:tc>
        <w:tc>
          <w:tcPr>
            <w:tcW w:w="1701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C0086F" w:rsidTr="00B459C8">
        <w:trPr>
          <w:trHeight w:val="464"/>
        </w:trPr>
        <w:tc>
          <w:tcPr>
            <w:tcW w:w="1700" w:type="dxa"/>
          </w:tcPr>
          <w:p w:rsidR="00C0086F" w:rsidRDefault="00C0086F" w:rsidP="00C0086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管理员密码</w:t>
            </w:r>
          </w:p>
          <w:p w:rsidR="00780456" w:rsidRDefault="00780456" w:rsidP="00C0086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123456</w:t>
            </w:r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1700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701" w:type="dxa"/>
          </w:tcPr>
          <w:p w:rsidR="00C0086F" w:rsidRDefault="00C0086F" w:rsidP="00B459C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校验和</w:t>
            </w:r>
          </w:p>
        </w:tc>
      </w:tr>
    </w:tbl>
    <w:p w:rsidR="00403537" w:rsidRDefault="00403537" w:rsidP="008F283E"/>
    <w:p w:rsidR="00403537" w:rsidRDefault="00403537" w:rsidP="008F283E"/>
    <w:p w:rsidR="00403537" w:rsidRDefault="00403537" w:rsidP="008F283E"/>
    <w:p w:rsidR="00403537" w:rsidRDefault="00403537" w:rsidP="00403537">
      <w:pPr>
        <w:pStyle w:val="3"/>
      </w:pPr>
      <w:r>
        <w:rPr>
          <w:rFonts w:hint="eastAsia"/>
        </w:rPr>
        <w:t xml:space="preserve">5.5.1 </w:t>
      </w:r>
      <w:r>
        <w:rPr>
          <w:rFonts w:hint="eastAsia"/>
        </w:rPr>
        <w:t>查询布撤防操作</w:t>
      </w:r>
    </w:p>
    <w:p w:rsidR="00403537" w:rsidRDefault="00403537" w:rsidP="00403537">
      <w:pPr>
        <w:rPr>
          <w:lang w:eastAsia="zh-CN"/>
        </w:rPr>
      </w:pPr>
    </w:p>
    <w:p w:rsidR="00403537" w:rsidRPr="00B4376C" w:rsidRDefault="00403537" w:rsidP="00403537">
      <w:pPr>
        <w:rPr>
          <w:lang w:eastAsia="zh-CN"/>
        </w:rPr>
      </w:pPr>
    </w:p>
    <w:p w:rsidR="00403537" w:rsidRDefault="00403537" w:rsidP="00403537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03537" w:rsidTr="00B459C8">
        <w:tc>
          <w:tcPr>
            <w:tcW w:w="270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03537" w:rsidRDefault="00403537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03537" w:rsidTr="00B459C8">
        <w:tc>
          <w:tcPr>
            <w:tcW w:w="270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B2E75">
              <w:rPr>
                <w:rFonts w:hint="eastAsia"/>
                <w:lang w:eastAsia="zh-CN"/>
              </w:rPr>
              <w:t>0</w:t>
            </w:r>
          </w:p>
        </w:tc>
        <w:tc>
          <w:tcPr>
            <w:tcW w:w="2701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403537" w:rsidRDefault="00403537" w:rsidP="00B459C8">
            <w:pPr>
              <w:rPr>
                <w:lang w:eastAsia="zh-CN"/>
              </w:rPr>
            </w:pPr>
          </w:p>
        </w:tc>
      </w:tr>
    </w:tbl>
    <w:p w:rsidR="00403537" w:rsidRPr="003377BB" w:rsidRDefault="00403537" w:rsidP="00403537">
      <w:pPr>
        <w:ind w:left="375"/>
        <w:rPr>
          <w:lang w:eastAsia="zh-CN"/>
        </w:rPr>
      </w:pPr>
    </w:p>
    <w:p w:rsidR="00403537" w:rsidRDefault="00403537" w:rsidP="00403537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03537" w:rsidTr="00B459C8">
        <w:tc>
          <w:tcPr>
            <w:tcW w:w="270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03537" w:rsidRDefault="00403537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03537" w:rsidTr="00B459C8">
        <w:tc>
          <w:tcPr>
            <w:tcW w:w="270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B2E75">
              <w:rPr>
                <w:rFonts w:hint="eastAsia"/>
                <w:lang w:eastAsia="zh-CN"/>
              </w:rPr>
              <w:t>0</w:t>
            </w:r>
          </w:p>
        </w:tc>
        <w:tc>
          <w:tcPr>
            <w:tcW w:w="2701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2738" w:type="dxa"/>
          </w:tcPr>
          <w:p w:rsidR="00403537" w:rsidRDefault="00403537" w:rsidP="00B459C8">
            <w:pPr>
              <w:rPr>
                <w:lang w:eastAsia="zh-CN"/>
              </w:rPr>
            </w:pPr>
            <w:r>
              <w:rPr>
                <w:lang w:eastAsia="zh-CN"/>
              </w:rPr>
              <w:t>E_ZONE_STATE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eZoneState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</w:tr>
    </w:tbl>
    <w:p w:rsidR="00CB27A7" w:rsidRDefault="00CB27A7" w:rsidP="00CB27A7">
      <w:pPr>
        <w:ind w:left="375"/>
        <w:rPr>
          <w:lang w:eastAsia="zh-CN"/>
        </w:rPr>
      </w:pPr>
    </w:p>
    <w:p w:rsidR="00CB27A7" w:rsidRDefault="00CB27A7" w:rsidP="00CB27A7">
      <w:pPr>
        <w:rPr>
          <w:lang w:eastAsia="zh-CN"/>
        </w:rPr>
      </w:pPr>
      <w:proofErr w:type="spellStart"/>
      <w:r>
        <w:rPr>
          <w:lang w:eastAsia="zh-CN"/>
        </w:rPr>
        <w:t>typedef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enum</w:t>
      </w:r>
      <w:proofErr w:type="spellEnd"/>
    </w:p>
    <w:p w:rsidR="00CB27A7" w:rsidRDefault="00CB27A7" w:rsidP="00CB27A7">
      <w:pPr>
        <w:rPr>
          <w:lang w:eastAsia="zh-CN"/>
        </w:rPr>
      </w:pPr>
      <w:r>
        <w:rPr>
          <w:lang w:eastAsia="zh-CN"/>
        </w:rPr>
        <w:t>{</w:t>
      </w:r>
    </w:p>
    <w:p w:rsidR="00CB27A7" w:rsidRDefault="00CB27A7" w:rsidP="00CB27A7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eZone_Disarming</w:t>
      </w:r>
      <w:proofErr w:type="spellEnd"/>
      <w:r>
        <w:rPr>
          <w:lang w:eastAsia="zh-CN"/>
        </w:rPr>
        <w:t>=0,</w:t>
      </w:r>
    </w:p>
    <w:p w:rsidR="00CB27A7" w:rsidRDefault="00CB27A7" w:rsidP="00CB27A7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eZone_Arming</w:t>
      </w:r>
      <w:proofErr w:type="spellEnd"/>
      <w:r>
        <w:rPr>
          <w:lang w:eastAsia="zh-CN"/>
        </w:rPr>
        <w:t>,</w:t>
      </w:r>
    </w:p>
    <w:p w:rsidR="00CB27A7" w:rsidRDefault="00CB27A7" w:rsidP="00CB27A7">
      <w:pPr>
        <w:rPr>
          <w:lang w:eastAsia="zh-CN"/>
        </w:rPr>
      </w:pPr>
      <w:r>
        <w:rPr>
          <w:lang w:eastAsia="zh-CN"/>
        </w:rPr>
        <w:lastRenderedPageBreak/>
        <w:tab/>
      </w:r>
      <w:proofErr w:type="spellStart"/>
      <w:r>
        <w:rPr>
          <w:lang w:eastAsia="zh-CN"/>
        </w:rPr>
        <w:t>eZone_HomeArming</w:t>
      </w:r>
      <w:proofErr w:type="spellEnd"/>
      <w:r>
        <w:rPr>
          <w:lang w:eastAsia="zh-CN"/>
        </w:rPr>
        <w:t>,</w:t>
      </w:r>
    </w:p>
    <w:p w:rsidR="00CB27A7" w:rsidRDefault="00CB27A7" w:rsidP="00CB27A7">
      <w:pPr>
        <w:rPr>
          <w:lang w:eastAsia="zh-CN"/>
        </w:rPr>
      </w:pPr>
      <w:r>
        <w:rPr>
          <w:lang w:eastAsia="zh-CN"/>
        </w:rPr>
        <w:t>}E_ZONE_STATE;</w:t>
      </w:r>
    </w:p>
    <w:p w:rsidR="00403537" w:rsidRDefault="00403537" w:rsidP="00403537">
      <w:pPr>
        <w:rPr>
          <w:lang w:eastAsia="zh-CN"/>
        </w:rPr>
      </w:pPr>
    </w:p>
    <w:p w:rsidR="00B05555" w:rsidRDefault="00BE15EF" w:rsidP="00403537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>1234560000</w:t>
      </w:r>
      <w:r w:rsidR="00E65C0E">
        <w:rPr>
          <w:rFonts w:hint="eastAsia"/>
          <w:lang w:eastAsia="zh-CN"/>
        </w:rPr>
        <w:t xml:space="preserve"> </w:t>
      </w:r>
    </w:p>
    <w:p w:rsidR="00BE15EF" w:rsidRDefault="00BE15EF" w:rsidP="0040353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12345600011</w:t>
      </w:r>
    </w:p>
    <w:p w:rsidR="00F60F4A" w:rsidRDefault="00F60F4A" w:rsidP="00403537">
      <w:pPr>
        <w:rPr>
          <w:lang w:eastAsia="zh-CN"/>
        </w:rPr>
      </w:pPr>
      <w:r>
        <w:rPr>
          <w:rFonts w:hint="eastAsia"/>
          <w:lang w:eastAsia="zh-CN"/>
        </w:rPr>
        <w:t>查询到当前状态为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布防</w:t>
      </w:r>
    </w:p>
    <w:p w:rsidR="00403537" w:rsidRPr="005007D1" w:rsidRDefault="00403537" w:rsidP="008F283E"/>
    <w:p w:rsidR="00C0086F" w:rsidRDefault="008A08B0" w:rsidP="00C0086F">
      <w:pPr>
        <w:pStyle w:val="3"/>
      </w:pPr>
      <w:r>
        <w:rPr>
          <w:rFonts w:hint="eastAsia"/>
        </w:rPr>
        <w:t>5</w:t>
      </w:r>
      <w:r w:rsidR="00C0086F">
        <w:rPr>
          <w:rFonts w:hint="eastAsia"/>
        </w:rPr>
        <w:t>.5.</w:t>
      </w:r>
      <w:r w:rsidR="00070518">
        <w:rPr>
          <w:rFonts w:hint="eastAsia"/>
        </w:rPr>
        <w:t>2</w:t>
      </w:r>
      <w:r w:rsidR="00C0086F">
        <w:rPr>
          <w:rFonts w:hint="eastAsia"/>
        </w:rPr>
        <w:t xml:space="preserve"> </w:t>
      </w:r>
      <w:r w:rsidR="00A203E9">
        <w:rPr>
          <w:rFonts w:hint="eastAsia"/>
        </w:rPr>
        <w:t>设置</w:t>
      </w:r>
      <w:r>
        <w:rPr>
          <w:rFonts w:hint="eastAsia"/>
        </w:rPr>
        <w:t>布撤防操作</w:t>
      </w:r>
    </w:p>
    <w:p w:rsidR="008A08B0" w:rsidRDefault="008A08B0" w:rsidP="008F283E"/>
    <w:p w:rsidR="008A08B0" w:rsidRPr="005007D1" w:rsidRDefault="008A08B0" w:rsidP="008F283E">
      <w:r>
        <w:rPr>
          <w:rFonts w:hint="eastAsia"/>
          <w:lang w:eastAsia="zh-CN"/>
        </w:rPr>
        <w:tab/>
      </w:r>
    </w:p>
    <w:p w:rsidR="008A08B0" w:rsidRDefault="008A08B0" w:rsidP="008F283E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8A08B0" w:rsidTr="00B459C8">
        <w:tc>
          <w:tcPr>
            <w:tcW w:w="2708" w:type="dxa"/>
          </w:tcPr>
          <w:p w:rsidR="008A08B0" w:rsidRDefault="008A08B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8A08B0" w:rsidRDefault="008A08B0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8A08B0" w:rsidRDefault="008A08B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8A08B0" w:rsidTr="00B459C8">
        <w:tc>
          <w:tcPr>
            <w:tcW w:w="2708" w:type="dxa"/>
          </w:tcPr>
          <w:p w:rsidR="008A08B0" w:rsidRDefault="008A08B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54920">
              <w:rPr>
                <w:rFonts w:hint="eastAsia"/>
                <w:lang w:eastAsia="zh-CN"/>
              </w:rPr>
              <w:t>1</w:t>
            </w:r>
          </w:p>
        </w:tc>
        <w:tc>
          <w:tcPr>
            <w:tcW w:w="2701" w:type="dxa"/>
          </w:tcPr>
          <w:p w:rsidR="008A08B0" w:rsidRDefault="00A150E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D721FF">
              <w:rPr>
                <w:rFonts w:hint="eastAsia"/>
                <w:lang w:eastAsia="zh-CN"/>
              </w:rPr>
              <w:t>1</w:t>
            </w:r>
          </w:p>
        </w:tc>
        <w:tc>
          <w:tcPr>
            <w:tcW w:w="2738" w:type="dxa"/>
          </w:tcPr>
          <w:p w:rsidR="008A08B0" w:rsidRDefault="0055101F" w:rsidP="00B459C8">
            <w:pPr>
              <w:rPr>
                <w:lang w:eastAsia="zh-CN"/>
              </w:rPr>
            </w:pPr>
            <w:r>
              <w:rPr>
                <w:lang w:eastAsia="zh-CN"/>
              </w:rPr>
              <w:t>E_ZONE_STATE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eZoneState</w:t>
            </w:r>
            <w:proofErr w:type="spellEnd"/>
          </w:p>
        </w:tc>
      </w:tr>
    </w:tbl>
    <w:p w:rsidR="008A08B0" w:rsidRDefault="008A08B0" w:rsidP="008A08B0">
      <w:pPr>
        <w:ind w:left="375"/>
        <w:rPr>
          <w:lang w:eastAsia="zh-CN"/>
        </w:rPr>
      </w:pPr>
    </w:p>
    <w:p w:rsidR="003377BB" w:rsidRPr="003377BB" w:rsidRDefault="003377BB" w:rsidP="008A08B0">
      <w:pPr>
        <w:ind w:left="375"/>
        <w:rPr>
          <w:lang w:eastAsia="zh-CN"/>
        </w:rPr>
      </w:pPr>
    </w:p>
    <w:p w:rsidR="008A08B0" w:rsidRDefault="008A08B0" w:rsidP="008A08B0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8A08B0" w:rsidTr="00B459C8">
        <w:tc>
          <w:tcPr>
            <w:tcW w:w="2708" w:type="dxa"/>
          </w:tcPr>
          <w:p w:rsidR="008A08B0" w:rsidRDefault="008A08B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8A08B0" w:rsidRDefault="008A08B0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8A08B0" w:rsidRDefault="008A08B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8A08B0" w:rsidTr="00B459C8">
        <w:tc>
          <w:tcPr>
            <w:tcW w:w="2708" w:type="dxa"/>
          </w:tcPr>
          <w:p w:rsidR="008A08B0" w:rsidRDefault="008A08B0" w:rsidP="00B54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54920">
              <w:rPr>
                <w:rFonts w:hint="eastAsia"/>
                <w:lang w:eastAsia="zh-CN"/>
              </w:rPr>
              <w:t>1</w:t>
            </w:r>
          </w:p>
        </w:tc>
        <w:tc>
          <w:tcPr>
            <w:tcW w:w="2701" w:type="dxa"/>
          </w:tcPr>
          <w:p w:rsidR="008A08B0" w:rsidRDefault="00A150E7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8A08B0">
              <w:rPr>
                <w:rFonts w:hint="eastAsia"/>
                <w:lang w:eastAsia="zh-CN"/>
              </w:rPr>
              <w:t>1</w:t>
            </w:r>
          </w:p>
        </w:tc>
        <w:tc>
          <w:tcPr>
            <w:tcW w:w="2738" w:type="dxa"/>
          </w:tcPr>
          <w:p w:rsidR="008A08B0" w:rsidRDefault="00A9694A" w:rsidP="00B459C8">
            <w:pPr>
              <w:rPr>
                <w:lang w:eastAsia="zh-CN"/>
              </w:rPr>
            </w:pPr>
            <w:r>
              <w:rPr>
                <w:lang w:eastAsia="zh-CN"/>
              </w:rPr>
              <w:t>E_ZONE_STATE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eZoneState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</w:tr>
    </w:tbl>
    <w:p w:rsidR="00745224" w:rsidRPr="00745224" w:rsidRDefault="00745224" w:rsidP="008F283E">
      <w:pPr>
        <w:rPr>
          <w:lang w:eastAsia="zh-CN"/>
        </w:rPr>
      </w:pPr>
    </w:p>
    <w:p w:rsidR="00F1304F" w:rsidRDefault="00F1304F" w:rsidP="00F1304F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F1304F" w:rsidRDefault="00F1304F" w:rsidP="00F1304F">
      <w:pPr>
        <w:rPr>
          <w:lang w:eastAsia="zh-CN"/>
        </w:rPr>
      </w:pPr>
      <w:r>
        <w:rPr>
          <w:lang w:eastAsia="zh-CN"/>
        </w:rPr>
        <w:t>{</w:t>
      </w:r>
    </w:p>
    <w:p w:rsidR="00F1304F" w:rsidRDefault="00F1304F" w:rsidP="00F1304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F1304F" w:rsidRDefault="00F1304F" w:rsidP="00F1304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F1304F" w:rsidRDefault="00F1304F" w:rsidP="00F1304F">
      <w:pPr>
        <w:rPr>
          <w:lang w:eastAsia="zh-CN"/>
        </w:rPr>
      </w:pPr>
      <w:r>
        <w:rPr>
          <w:lang w:eastAsia="zh-CN"/>
        </w:rPr>
        <w:t>};</w:t>
      </w:r>
    </w:p>
    <w:p w:rsidR="00A57289" w:rsidRDefault="00A57289" w:rsidP="00A57289">
      <w:pPr>
        <w:rPr>
          <w:lang w:eastAsia="zh-CN"/>
        </w:rPr>
      </w:pPr>
    </w:p>
    <w:p w:rsidR="00A57289" w:rsidRDefault="00A57289" w:rsidP="00A57289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 xml:space="preserve">12345601011 </w:t>
      </w:r>
    </w:p>
    <w:p w:rsidR="00A57289" w:rsidRDefault="00A57289" w:rsidP="00A572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12345601011</w:t>
      </w:r>
    </w:p>
    <w:p w:rsidR="00D26B30" w:rsidRDefault="00D26B30" w:rsidP="001B01B2">
      <w:pPr>
        <w:rPr>
          <w:lang w:eastAsia="zh-CN"/>
        </w:rPr>
      </w:pPr>
    </w:p>
    <w:p w:rsidR="00B42203" w:rsidRDefault="00B42203" w:rsidP="00B42203">
      <w:pPr>
        <w:pStyle w:val="3"/>
      </w:pPr>
      <w:r>
        <w:rPr>
          <w:rFonts w:hint="eastAsia"/>
        </w:rPr>
        <w:t>5.5.</w:t>
      </w:r>
      <w:r w:rsidR="00897FF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查询智能插座列表</w:t>
      </w:r>
    </w:p>
    <w:p w:rsidR="00B42203" w:rsidRDefault="00B42203" w:rsidP="00B42203">
      <w:pPr>
        <w:rPr>
          <w:lang w:eastAsia="zh-CN"/>
        </w:rPr>
      </w:pPr>
    </w:p>
    <w:p w:rsidR="00B42203" w:rsidRPr="00B4376C" w:rsidRDefault="00B42203" w:rsidP="00B42203">
      <w:pPr>
        <w:rPr>
          <w:lang w:eastAsia="zh-CN"/>
        </w:rPr>
      </w:pPr>
    </w:p>
    <w:p w:rsidR="00B42203" w:rsidRDefault="00B42203" w:rsidP="00B42203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B42203" w:rsidTr="00B459C8">
        <w:tc>
          <w:tcPr>
            <w:tcW w:w="270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B42203" w:rsidRDefault="00B42203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B42203" w:rsidTr="00B459C8">
        <w:tc>
          <w:tcPr>
            <w:tcW w:w="270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3641B4">
              <w:rPr>
                <w:rFonts w:hint="eastAsia"/>
                <w:lang w:eastAsia="zh-CN"/>
              </w:rPr>
              <w:t>2</w:t>
            </w:r>
          </w:p>
        </w:tc>
        <w:tc>
          <w:tcPr>
            <w:tcW w:w="2701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B42203" w:rsidRDefault="00B42203" w:rsidP="00B459C8">
            <w:pPr>
              <w:rPr>
                <w:lang w:eastAsia="zh-CN"/>
              </w:rPr>
            </w:pPr>
          </w:p>
        </w:tc>
      </w:tr>
    </w:tbl>
    <w:p w:rsidR="00B42203" w:rsidRPr="003377BB" w:rsidRDefault="00B42203" w:rsidP="00B42203">
      <w:pPr>
        <w:ind w:left="375"/>
        <w:rPr>
          <w:lang w:eastAsia="zh-CN"/>
        </w:rPr>
      </w:pPr>
    </w:p>
    <w:p w:rsidR="00B42203" w:rsidRDefault="00B42203" w:rsidP="00B42203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B42203" w:rsidTr="00B459C8">
        <w:tc>
          <w:tcPr>
            <w:tcW w:w="270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B42203" w:rsidRDefault="00B42203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B42203" w:rsidTr="00B459C8">
        <w:tc>
          <w:tcPr>
            <w:tcW w:w="2708" w:type="dxa"/>
          </w:tcPr>
          <w:p w:rsidR="00B42203" w:rsidRDefault="00B4220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3641B4">
              <w:rPr>
                <w:rFonts w:hint="eastAsia"/>
                <w:lang w:eastAsia="zh-CN"/>
              </w:rPr>
              <w:t>2</w:t>
            </w:r>
          </w:p>
        </w:tc>
        <w:tc>
          <w:tcPr>
            <w:tcW w:w="2701" w:type="dxa"/>
          </w:tcPr>
          <w:p w:rsidR="00B42203" w:rsidRDefault="003641B4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738" w:type="dxa"/>
          </w:tcPr>
          <w:p w:rsidR="00B42203" w:rsidRDefault="003641B4" w:rsidP="00B459C8">
            <w:pPr>
              <w:rPr>
                <w:lang w:eastAsia="zh-CN"/>
              </w:rPr>
            </w:pPr>
            <w:r w:rsidRPr="000779B0">
              <w:rPr>
                <w:rFonts w:hint="eastAsia"/>
                <w:lang w:eastAsia="zh-CN"/>
              </w:rPr>
              <w:t>u8 au8OutletStatus[</w:t>
            </w:r>
            <w:r>
              <w:rPr>
                <w:rFonts w:hint="eastAsia"/>
                <w:lang w:eastAsia="zh-CN"/>
              </w:rPr>
              <w:t>20</w:t>
            </w:r>
            <w:r w:rsidRPr="000779B0">
              <w:rPr>
                <w:rFonts w:hint="eastAsia"/>
                <w:lang w:eastAsia="zh-CN"/>
              </w:rPr>
              <w:t xml:space="preserve">]; // </w:t>
            </w:r>
            <w:r w:rsidRPr="000779B0">
              <w:rPr>
                <w:rFonts w:hint="eastAsia"/>
                <w:lang w:eastAsia="zh-CN"/>
              </w:rPr>
              <w:t>开关当前状态</w:t>
            </w:r>
          </w:p>
        </w:tc>
      </w:tr>
    </w:tbl>
    <w:p w:rsidR="00B42203" w:rsidRDefault="00B42203" w:rsidP="00B42203">
      <w:pPr>
        <w:ind w:left="375"/>
        <w:rPr>
          <w:lang w:eastAsia="zh-CN"/>
        </w:rPr>
      </w:pPr>
    </w:p>
    <w:p w:rsidR="00B42203" w:rsidRDefault="00E37427" w:rsidP="00B42203">
      <w:pPr>
        <w:rPr>
          <w:lang w:eastAsia="zh-CN"/>
        </w:rPr>
      </w:pPr>
      <w:r>
        <w:rPr>
          <w:rFonts w:hint="eastAsia"/>
          <w:lang w:eastAsia="zh-CN"/>
        </w:rPr>
        <w:t>0: Off</w:t>
      </w:r>
    </w:p>
    <w:p w:rsidR="00E37427" w:rsidRDefault="00E37427" w:rsidP="00B42203">
      <w:pPr>
        <w:rPr>
          <w:lang w:eastAsia="zh-CN"/>
        </w:rPr>
      </w:pPr>
      <w:r>
        <w:rPr>
          <w:rFonts w:hint="eastAsia"/>
          <w:lang w:eastAsia="zh-CN"/>
        </w:rPr>
        <w:t>1: On</w:t>
      </w:r>
    </w:p>
    <w:p w:rsidR="008E3FB7" w:rsidRDefault="008E3FB7" w:rsidP="008E3FB7">
      <w:pPr>
        <w:rPr>
          <w:lang w:eastAsia="zh-CN"/>
        </w:rPr>
      </w:pPr>
    </w:p>
    <w:p w:rsidR="008E3FB7" w:rsidRDefault="008E3FB7" w:rsidP="008E3FB7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 xml:space="preserve">1234560200 </w:t>
      </w:r>
    </w:p>
    <w:p w:rsidR="008E3FB7" w:rsidRDefault="008E3FB7" w:rsidP="008E3FB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1234560220111111111111111</w:t>
      </w:r>
      <w:r>
        <w:rPr>
          <w:lang w:eastAsia="zh-CN"/>
        </w:rPr>
        <w:t>…</w:t>
      </w:r>
    </w:p>
    <w:p w:rsidR="00D26B30" w:rsidRDefault="00D26B30" w:rsidP="001B01B2">
      <w:pPr>
        <w:rPr>
          <w:lang w:eastAsia="zh-CN"/>
        </w:rPr>
      </w:pPr>
    </w:p>
    <w:p w:rsidR="00695C1D" w:rsidRDefault="00695C1D" w:rsidP="00695C1D">
      <w:pPr>
        <w:pStyle w:val="3"/>
      </w:pPr>
      <w:r>
        <w:rPr>
          <w:rFonts w:hint="eastAsia"/>
        </w:rPr>
        <w:t>5.5.</w:t>
      </w:r>
      <w:r w:rsidR="00C33FC7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设置智能插座</w:t>
      </w:r>
    </w:p>
    <w:p w:rsidR="00695C1D" w:rsidRDefault="00695C1D" w:rsidP="00695C1D">
      <w:pPr>
        <w:rPr>
          <w:lang w:eastAsia="zh-CN"/>
        </w:rPr>
      </w:pPr>
    </w:p>
    <w:p w:rsidR="00695C1D" w:rsidRDefault="00695C1D" w:rsidP="00695C1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695C1D" w:rsidTr="00B459C8">
        <w:tc>
          <w:tcPr>
            <w:tcW w:w="2708" w:type="dxa"/>
          </w:tcPr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695C1D" w:rsidRDefault="00695C1D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695C1D" w:rsidTr="00B459C8">
        <w:tc>
          <w:tcPr>
            <w:tcW w:w="2708" w:type="dxa"/>
          </w:tcPr>
          <w:p w:rsidR="00695C1D" w:rsidRDefault="00FB7294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2701" w:type="dxa"/>
          </w:tcPr>
          <w:p w:rsidR="00695C1D" w:rsidRDefault="00FB7294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922C80">
              <w:rPr>
                <w:rFonts w:hint="eastAsia"/>
                <w:lang w:eastAsia="zh-CN"/>
              </w:rPr>
              <w:t>3</w:t>
            </w:r>
          </w:p>
          <w:p w:rsidR="00EF63E1" w:rsidRDefault="00EF63E1" w:rsidP="00B459C8">
            <w:pPr>
              <w:rPr>
                <w:lang w:eastAsia="zh-CN"/>
              </w:rPr>
            </w:pPr>
          </w:p>
        </w:tc>
        <w:tc>
          <w:tcPr>
            <w:tcW w:w="2738" w:type="dxa"/>
          </w:tcPr>
          <w:p w:rsidR="00695C1D" w:rsidRDefault="00695C1D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proofErr w:type="spellStart"/>
            <w:r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开关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}</w:t>
            </w:r>
          </w:p>
          <w:p w:rsidR="00695C1D" w:rsidRDefault="00695C1D" w:rsidP="00B459C8">
            <w:pPr>
              <w:rPr>
                <w:lang w:eastAsia="zh-CN"/>
              </w:rPr>
            </w:pPr>
          </w:p>
          <w:p w:rsidR="00690871" w:rsidRDefault="00690871" w:rsidP="006908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共有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路</w:t>
            </w:r>
          </w:p>
          <w:p w:rsidR="00690871" w:rsidRDefault="00690871" w:rsidP="006908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路开</w:t>
            </w:r>
            <w:r>
              <w:rPr>
                <w:rFonts w:hint="eastAsia"/>
                <w:lang w:eastAsia="zh-CN"/>
              </w:rPr>
              <w:t xml:space="preserve"> 001</w:t>
            </w:r>
          </w:p>
          <w:p w:rsidR="00690871" w:rsidRDefault="00690871" w:rsidP="006908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路关</w:t>
            </w:r>
            <w:r>
              <w:rPr>
                <w:rFonts w:hint="eastAsia"/>
                <w:lang w:eastAsia="zh-CN"/>
              </w:rPr>
              <w:t xml:space="preserve"> 190)</w:t>
            </w:r>
          </w:p>
        </w:tc>
      </w:tr>
    </w:tbl>
    <w:p w:rsidR="00695C1D" w:rsidRDefault="00695C1D" w:rsidP="00695C1D">
      <w:pPr>
        <w:ind w:left="375"/>
        <w:rPr>
          <w:lang w:eastAsia="zh-CN"/>
        </w:rPr>
      </w:pPr>
    </w:p>
    <w:p w:rsidR="00695C1D" w:rsidRDefault="00695C1D" w:rsidP="00695C1D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695C1D" w:rsidTr="00B459C8">
        <w:tc>
          <w:tcPr>
            <w:tcW w:w="2708" w:type="dxa"/>
          </w:tcPr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695C1D" w:rsidRDefault="00695C1D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695C1D" w:rsidTr="00B459C8">
        <w:tc>
          <w:tcPr>
            <w:tcW w:w="2708" w:type="dxa"/>
          </w:tcPr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2701" w:type="dxa"/>
          </w:tcPr>
          <w:p w:rsidR="00695C1D" w:rsidRDefault="00FF6E9F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2738" w:type="dxa"/>
          </w:tcPr>
          <w:p w:rsidR="00695C1D" w:rsidRDefault="00695C1D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proofErr w:type="spellStart"/>
            <w:r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开关</w:t>
            </w:r>
          </w:p>
          <w:p w:rsidR="00695C1D" w:rsidRDefault="00695C1D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695C1D" w:rsidRDefault="00695C1D" w:rsidP="00B459C8">
            <w:pPr>
              <w:rPr>
                <w:lang w:eastAsia="zh-CN"/>
              </w:rPr>
            </w:pPr>
          </w:p>
        </w:tc>
      </w:tr>
    </w:tbl>
    <w:p w:rsidR="00137371" w:rsidRDefault="00137371" w:rsidP="00137371">
      <w:pPr>
        <w:rPr>
          <w:lang w:eastAsia="zh-CN"/>
        </w:rPr>
      </w:pPr>
    </w:p>
    <w:p w:rsidR="00137371" w:rsidRDefault="00137371" w:rsidP="00137371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 xml:space="preserve">123456 03 00 1 </w:t>
      </w:r>
    </w:p>
    <w:p w:rsidR="00137371" w:rsidRDefault="00137371" w:rsidP="00137371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123456 03 00 1</w:t>
      </w:r>
    </w:p>
    <w:p w:rsidR="00695C1D" w:rsidRDefault="00695C1D" w:rsidP="00695C1D">
      <w:pPr>
        <w:ind w:left="375"/>
        <w:rPr>
          <w:lang w:eastAsia="zh-CN"/>
        </w:rPr>
      </w:pPr>
    </w:p>
    <w:p w:rsidR="00695C1D" w:rsidRDefault="00695C1D" w:rsidP="00695C1D">
      <w:pPr>
        <w:ind w:left="375"/>
        <w:rPr>
          <w:lang w:eastAsia="zh-CN"/>
        </w:rPr>
      </w:pPr>
    </w:p>
    <w:p w:rsidR="009113CA" w:rsidRDefault="00F55EED" w:rsidP="009113CA">
      <w:pPr>
        <w:pStyle w:val="3"/>
      </w:pPr>
      <w:r>
        <w:rPr>
          <w:rFonts w:hint="eastAsia"/>
        </w:rPr>
        <w:t>5</w:t>
      </w:r>
      <w:r w:rsidR="009113CA">
        <w:rPr>
          <w:rFonts w:hint="eastAsia"/>
        </w:rPr>
        <w:t>.5.</w:t>
      </w:r>
      <w:r w:rsidR="00385D49">
        <w:rPr>
          <w:rFonts w:hint="eastAsia"/>
        </w:rPr>
        <w:t>5</w:t>
      </w:r>
      <w:r w:rsidR="009113CA">
        <w:rPr>
          <w:rFonts w:hint="eastAsia"/>
        </w:rPr>
        <w:t xml:space="preserve"> </w:t>
      </w:r>
      <w:r w:rsidR="009113CA">
        <w:rPr>
          <w:rFonts w:hint="eastAsia"/>
        </w:rPr>
        <w:t>查询</w:t>
      </w:r>
      <w:r w:rsidR="004F028A">
        <w:rPr>
          <w:rFonts w:hint="eastAsia"/>
        </w:rPr>
        <w:t>某一组</w:t>
      </w:r>
      <w:r w:rsidR="009113CA">
        <w:rPr>
          <w:rFonts w:hint="eastAsia"/>
        </w:rPr>
        <w:t>智能插座定时</w:t>
      </w:r>
    </w:p>
    <w:p w:rsidR="009113CA" w:rsidRPr="000872C5" w:rsidRDefault="009113CA" w:rsidP="009113CA">
      <w:pPr>
        <w:rPr>
          <w:lang w:eastAsia="zh-CN"/>
        </w:rPr>
      </w:pP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9113CA" w:rsidTr="00B459C8">
        <w:tc>
          <w:tcPr>
            <w:tcW w:w="270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9113CA" w:rsidTr="00B459C8">
        <w:tc>
          <w:tcPr>
            <w:tcW w:w="2708" w:type="dxa"/>
          </w:tcPr>
          <w:p w:rsidR="009113CA" w:rsidRDefault="0058634B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04</w:t>
            </w:r>
          </w:p>
        </w:tc>
        <w:tc>
          <w:tcPr>
            <w:tcW w:w="2701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459C8"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9113CA" w:rsidRDefault="008D5CD0" w:rsidP="00B459C8">
            <w:pPr>
              <w:rPr>
                <w:lang w:eastAsia="zh-CN"/>
              </w:rPr>
            </w:pP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8D5CD0" w:rsidRDefault="008D5CD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组</w:t>
            </w:r>
          </w:p>
        </w:tc>
      </w:tr>
    </w:tbl>
    <w:p w:rsidR="009113CA" w:rsidRDefault="009113CA" w:rsidP="009113CA">
      <w:pPr>
        <w:ind w:left="375"/>
        <w:rPr>
          <w:lang w:eastAsia="zh-CN"/>
        </w:rPr>
      </w:pPr>
    </w:p>
    <w:p w:rsidR="009113CA" w:rsidRDefault="009113CA" w:rsidP="009113CA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531"/>
        <w:gridCol w:w="2944"/>
        <w:gridCol w:w="2672"/>
      </w:tblGrid>
      <w:tr w:rsidR="009113CA" w:rsidTr="00B459C8">
        <w:tc>
          <w:tcPr>
            <w:tcW w:w="270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9113CA" w:rsidTr="00B459C8">
        <w:tc>
          <w:tcPr>
            <w:tcW w:w="2708" w:type="dxa"/>
          </w:tcPr>
          <w:p w:rsidR="009113CA" w:rsidRDefault="00690513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04</w:t>
            </w:r>
          </w:p>
        </w:tc>
        <w:tc>
          <w:tcPr>
            <w:tcW w:w="2701" w:type="dxa"/>
          </w:tcPr>
          <w:p w:rsidR="009113CA" w:rsidRDefault="00B257C5" w:rsidP="009E1A52">
            <w:pPr>
              <w:rPr>
                <w:lang w:eastAsia="zh-CN"/>
              </w:rPr>
            </w:pPr>
            <w:ins w:id="14" w:author="微软中国" w:date="2018-06-06T21:07:00Z">
              <w:r>
                <w:rPr>
                  <w:rFonts w:hint="eastAsia"/>
                  <w:lang w:eastAsia="zh-CN"/>
                </w:rPr>
                <w:t>2+</w:t>
              </w:r>
            </w:ins>
            <w:r w:rsidR="009113CA">
              <w:rPr>
                <w:lang w:eastAsia="zh-CN"/>
              </w:rPr>
              <w:t>S</w:t>
            </w:r>
            <w:r w:rsidR="009113CA">
              <w:rPr>
                <w:rFonts w:hint="eastAsia"/>
                <w:lang w:eastAsia="zh-CN"/>
              </w:rPr>
              <w:t>izeof(</w:t>
            </w:r>
            <w:r w:rsidR="009113CA" w:rsidRPr="000872C5">
              <w:rPr>
                <w:lang w:eastAsia="zh-CN"/>
              </w:rPr>
              <w:t>T_OUTLET_COLCK</w:t>
            </w:r>
            <w:r w:rsidR="009113CA">
              <w:rPr>
                <w:rFonts w:hint="eastAsia"/>
                <w:lang w:eastAsia="zh-CN"/>
              </w:rPr>
              <w:t>)</w:t>
            </w:r>
          </w:p>
          <w:p w:rsidR="00D606E4" w:rsidRDefault="00D606E4" w:rsidP="009E1A52">
            <w:pPr>
              <w:rPr>
                <w:lang w:eastAsia="zh-CN"/>
              </w:rPr>
            </w:pPr>
          </w:p>
          <w:p w:rsidR="006E539F" w:rsidRDefault="006E539F" w:rsidP="00B257C5">
            <w:pPr>
              <w:rPr>
                <w:lang w:eastAsia="zh-CN"/>
              </w:rPr>
            </w:pPr>
            <w:del w:id="15" w:author="微软中国" w:date="2018-06-06T21:07:00Z">
              <w:r w:rsidDel="00B257C5">
                <w:rPr>
                  <w:rFonts w:hint="eastAsia"/>
                  <w:lang w:eastAsia="zh-CN"/>
                </w:rPr>
                <w:delText>15</w:delText>
              </w:r>
            </w:del>
            <w:ins w:id="16" w:author="微软中国" w:date="2018-06-06T21:07:00Z">
              <w:r w:rsidR="00B257C5">
                <w:rPr>
                  <w:rFonts w:hint="eastAsia"/>
                  <w:lang w:eastAsia="zh-CN"/>
                </w:rPr>
                <w:t>17</w:t>
              </w:r>
            </w:ins>
          </w:p>
        </w:tc>
        <w:tc>
          <w:tcPr>
            <w:tcW w:w="2738" w:type="dxa"/>
          </w:tcPr>
          <w:p w:rsidR="00B257C5" w:rsidRDefault="009113CA" w:rsidP="00B257C5">
            <w:pPr>
              <w:rPr>
                <w:ins w:id="17" w:author="微软中国" w:date="2018-06-06T21:07:00Z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ins w:id="18" w:author="微软中国" w:date="2018-06-06T21:07:00Z">
              <w:r w:rsidR="00B257C5" w:rsidRPr="003B45D3">
                <w:rPr>
                  <w:lang w:eastAsia="zh-CN"/>
                </w:rPr>
                <w:t>u8 u8Index</w:t>
              </w:r>
              <w:r w:rsidR="00B257C5">
                <w:rPr>
                  <w:rFonts w:hint="eastAsia"/>
                  <w:lang w:eastAsia="zh-CN"/>
                </w:rPr>
                <w:t xml:space="preserve">; // </w:t>
              </w:r>
              <w:r w:rsidR="00B257C5">
                <w:rPr>
                  <w:rFonts w:hint="eastAsia"/>
                  <w:lang w:eastAsia="zh-CN"/>
                </w:rPr>
                <w:t>哪组</w:t>
              </w:r>
            </w:ins>
          </w:p>
          <w:p w:rsidR="00B257C5" w:rsidRDefault="00B257C5" w:rsidP="001E60A6">
            <w:pPr>
              <w:rPr>
                <w:ins w:id="19" w:author="微软中国" w:date="2018-06-06T21:07:00Z"/>
                <w:lang w:eastAsia="zh-CN"/>
              </w:rPr>
            </w:pPr>
          </w:p>
          <w:p w:rsidR="009113CA" w:rsidRDefault="009113CA" w:rsidP="001E60A6">
            <w:pPr>
              <w:rPr>
                <w:lang w:eastAsia="zh-CN"/>
              </w:rPr>
            </w:pPr>
            <w:r w:rsidRPr="000872C5">
              <w:rPr>
                <w:lang w:eastAsia="zh-CN"/>
              </w:rPr>
              <w:t xml:space="preserve">T_OUTLET_COLCK </w:t>
            </w:r>
            <w:proofErr w:type="spellStart"/>
            <w:r w:rsidRPr="000872C5">
              <w:rPr>
                <w:lang w:eastAsia="zh-CN"/>
              </w:rPr>
              <w:t>tOutlet</w:t>
            </w:r>
            <w:proofErr w:type="spellEnd"/>
            <w:r w:rsidRPr="000872C5">
              <w:rPr>
                <w:lang w:eastAsia="zh-CN"/>
              </w:rPr>
              <w:t>;</w:t>
            </w:r>
            <w:r w:rsidR="001E60A6">
              <w:rPr>
                <w:lang w:eastAsia="zh-CN"/>
              </w:rPr>
              <w:t xml:space="preserve"> </w:t>
            </w:r>
          </w:p>
        </w:tc>
      </w:tr>
    </w:tbl>
    <w:p w:rsidR="009113CA" w:rsidRDefault="009113CA" w:rsidP="009113CA">
      <w:pPr>
        <w:rPr>
          <w:lang w:eastAsia="zh-CN"/>
        </w:rPr>
      </w:pPr>
    </w:p>
    <w:p w:rsidR="009113CA" w:rsidRDefault="009113CA" w:rsidP="009113CA">
      <w:pPr>
        <w:rPr>
          <w:lang w:eastAsia="zh-CN"/>
        </w:rPr>
      </w:pPr>
      <w:proofErr w:type="spellStart"/>
      <w:proofErr w:type="gramStart"/>
      <w:r>
        <w:rPr>
          <w:lang w:eastAsia="zh-CN"/>
        </w:rPr>
        <w:lastRenderedPageBreak/>
        <w:t>typedef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>{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u8Enable; // </w:t>
      </w:r>
      <w:r>
        <w:rPr>
          <w:rFonts w:hint="eastAsia"/>
          <w:lang w:eastAsia="zh-CN"/>
        </w:rPr>
        <w:t>是否有效</w:t>
      </w:r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ab/>
        <w:t>u8 u8IsOn; // On/Off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u8No; // No. </w:t>
      </w:r>
      <w:r>
        <w:rPr>
          <w:rFonts w:hint="eastAsia"/>
          <w:lang w:eastAsia="zh-CN"/>
        </w:rPr>
        <w:t>哪路插座</w:t>
      </w:r>
      <w:r w:rsidR="00E72FCA">
        <w:rPr>
          <w:rFonts w:hint="eastAsia"/>
          <w:lang w:eastAsia="zh-CN"/>
        </w:rPr>
        <w:t xml:space="preserve">    </w:t>
      </w:r>
      <w:r w:rsidR="00E72FCA">
        <w:rPr>
          <w:rFonts w:hint="eastAsia"/>
          <w:lang w:eastAsia="zh-CN"/>
        </w:rPr>
        <w:t>（注意是两位数</w:t>
      </w:r>
      <w:r w:rsidR="00935809">
        <w:rPr>
          <w:rFonts w:hint="eastAsia"/>
          <w:lang w:eastAsia="zh-CN"/>
        </w:rPr>
        <w:t xml:space="preserve">  </w:t>
      </w:r>
      <w:r w:rsidR="00935809">
        <w:rPr>
          <w:rFonts w:hint="eastAsia"/>
          <w:lang w:eastAsia="zh-CN"/>
        </w:rPr>
        <w:t>第一路</w:t>
      </w:r>
      <w:r w:rsidR="00935809">
        <w:rPr>
          <w:rFonts w:hint="eastAsia"/>
          <w:lang w:eastAsia="zh-CN"/>
        </w:rPr>
        <w:t xml:space="preserve">00  </w:t>
      </w:r>
      <w:r w:rsidR="00935809">
        <w:rPr>
          <w:rFonts w:hint="eastAsia"/>
          <w:lang w:eastAsia="zh-CN"/>
        </w:rPr>
        <w:t>第二十路</w:t>
      </w:r>
      <w:r w:rsidR="00935809">
        <w:rPr>
          <w:rFonts w:hint="eastAsia"/>
          <w:lang w:eastAsia="zh-CN"/>
        </w:rPr>
        <w:t xml:space="preserve"> 19</w:t>
      </w:r>
      <w:r w:rsidR="00E72FCA">
        <w:rPr>
          <w:rFonts w:hint="eastAsia"/>
          <w:lang w:eastAsia="zh-CN"/>
        </w:rPr>
        <w:t>）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u8Week; // </w:t>
      </w:r>
      <w:r>
        <w:rPr>
          <w:rFonts w:hint="eastAsia"/>
          <w:lang w:eastAsia="zh-CN"/>
        </w:rPr>
        <w:t>星期</w:t>
      </w:r>
      <w:proofErr w:type="gramStart"/>
      <w:r>
        <w:rPr>
          <w:rFonts w:hint="eastAsia"/>
          <w:lang w:eastAsia="zh-CN"/>
        </w:rPr>
        <w:t>几有效</w:t>
      </w:r>
      <w:proofErr w:type="gramEnd"/>
      <w:r w:rsidR="008632A0">
        <w:rPr>
          <w:rFonts w:hint="eastAsia"/>
          <w:lang w:eastAsia="zh-CN"/>
        </w:rPr>
        <w:t xml:space="preserve">   </w:t>
      </w:r>
      <w:r w:rsidR="008632A0">
        <w:rPr>
          <w:rFonts w:hint="eastAsia"/>
          <w:lang w:eastAsia="zh-CN"/>
        </w:rPr>
        <w:t>（注意是</w:t>
      </w:r>
      <w:r w:rsidR="008632A0">
        <w:rPr>
          <w:rFonts w:hint="eastAsia"/>
          <w:lang w:eastAsia="zh-CN"/>
        </w:rPr>
        <w:t>7</w:t>
      </w:r>
      <w:r w:rsidR="008632A0">
        <w:rPr>
          <w:rFonts w:hint="eastAsia"/>
          <w:lang w:eastAsia="zh-CN"/>
        </w:rPr>
        <w:t>位数）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T_RTC_TIMING </w:t>
      </w:r>
      <w:proofErr w:type="spellStart"/>
      <w:r>
        <w:rPr>
          <w:rFonts w:hint="eastAsia"/>
          <w:lang w:eastAsia="zh-CN"/>
        </w:rPr>
        <w:t>tTime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只有时分</w:t>
      </w:r>
    </w:p>
    <w:p w:rsidR="009113CA" w:rsidRDefault="009113CA" w:rsidP="009113CA">
      <w:pPr>
        <w:rPr>
          <w:lang w:eastAsia="zh-CN"/>
        </w:rPr>
      </w:pPr>
      <w:proofErr w:type="gramStart"/>
      <w:r>
        <w:rPr>
          <w:lang w:eastAsia="zh-CN"/>
        </w:rPr>
        <w:t>}T</w:t>
      </w:r>
      <w:proofErr w:type="gramEnd"/>
      <w:r>
        <w:rPr>
          <w:lang w:eastAsia="zh-CN"/>
        </w:rPr>
        <w:t>_OUTLET_COLCK;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u8Week</w:t>
      </w:r>
      <w:r>
        <w:rPr>
          <w:rFonts w:hint="eastAsia"/>
          <w:lang w:eastAsia="zh-CN"/>
        </w:rPr>
        <w:t>最低位为星期一，第七位为星期天，以此类推；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为有效，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为无效。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>支持的定时个数，看具体支持一帧数据包长决定。</w:t>
      </w:r>
    </w:p>
    <w:p w:rsidR="005D1E7D" w:rsidRDefault="005D1E7D" w:rsidP="005D1E7D">
      <w:pPr>
        <w:rPr>
          <w:lang w:eastAsia="zh-CN"/>
        </w:rPr>
      </w:pPr>
    </w:p>
    <w:p w:rsidR="005D1E7D" w:rsidRDefault="005D1E7D" w:rsidP="005D1E7D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 xml:space="preserve">123456 04 02 00 </w:t>
      </w:r>
    </w:p>
    <w:p w:rsidR="005D1E7D" w:rsidRDefault="005D1E7D" w:rsidP="005D1E7D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123456 04 15 1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9113CA" w:rsidRPr="000872C5" w:rsidRDefault="009113CA" w:rsidP="009113CA">
      <w:pPr>
        <w:rPr>
          <w:lang w:eastAsia="zh-CN"/>
        </w:rPr>
      </w:pPr>
    </w:p>
    <w:p w:rsidR="009113CA" w:rsidRDefault="008467B4" w:rsidP="009113CA">
      <w:pPr>
        <w:pStyle w:val="3"/>
      </w:pPr>
      <w:r>
        <w:rPr>
          <w:rFonts w:hint="eastAsia"/>
        </w:rPr>
        <w:t>5</w:t>
      </w:r>
      <w:r w:rsidR="009113CA">
        <w:rPr>
          <w:rFonts w:hint="eastAsia"/>
        </w:rPr>
        <w:t>.5.</w:t>
      </w:r>
      <w:r w:rsidR="008632A0">
        <w:rPr>
          <w:rFonts w:hint="eastAsia"/>
        </w:rPr>
        <w:t>6</w:t>
      </w:r>
      <w:r w:rsidR="009113CA">
        <w:rPr>
          <w:rFonts w:hint="eastAsia"/>
        </w:rPr>
        <w:t xml:space="preserve"> </w:t>
      </w:r>
      <w:r w:rsidR="009113CA">
        <w:rPr>
          <w:rFonts w:hint="eastAsia"/>
        </w:rPr>
        <w:t>设置智能插座定时</w:t>
      </w:r>
    </w:p>
    <w:p w:rsidR="009113CA" w:rsidRPr="000872C5" w:rsidRDefault="009113CA" w:rsidP="009113CA">
      <w:pPr>
        <w:rPr>
          <w:lang w:eastAsia="zh-CN"/>
        </w:rPr>
      </w:pP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9113CA" w:rsidTr="00B459C8">
        <w:tc>
          <w:tcPr>
            <w:tcW w:w="270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9113CA" w:rsidTr="00B459C8">
        <w:tc>
          <w:tcPr>
            <w:tcW w:w="2708" w:type="dxa"/>
          </w:tcPr>
          <w:p w:rsidR="009113CA" w:rsidRDefault="008632A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</w:p>
        </w:tc>
        <w:tc>
          <w:tcPr>
            <w:tcW w:w="2701" w:type="dxa"/>
          </w:tcPr>
          <w:p w:rsidR="009113CA" w:rsidRDefault="009F13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0D422C">
              <w:rPr>
                <w:lang w:eastAsia="zh-CN"/>
              </w:rPr>
              <w:t>T_OUTLET_COLCK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定时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9113CA" w:rsidRDefault="009113CA" w:rsidP="00B459C8">
            <w:pPr>
              <w:rPr>
                <w:lang w:eastAsia="zh-CN"/>
              </w:rPr>
            </w:pPr>
          </w:p>
        </w:tc>
      </w:tr>
    </w:tbl>
    <w:p w:rsidR="009113CA" w:rsidRDefault="009113CA" w:rsidP="009113CA">
      <w:pPr>
        <w:ind w:left="375"/>
        <w:rPr>
          <w:lang w:eastAsia="zh-CN"/>
        </w:rPr>
      </w:pPr>
    </w:p>
    <w:p w:rsidR="009113CA" w:rsidRDefault="009113CA" w:rsidP="009113CA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9113CA" w:rsidTr="00B459C8">
        <w:tc>
          <w:tcPr>
            <w:tcW w:w="270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type</w:t>
            </w:r>
          </w:p>
        </w:tc>
        <w:tc>
          <w:tcPr>
            <w:tcW w:w="2701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9113CA" w:rsidTr="00B459C8">
        <w:tc>
          <w:tcPr>
            <w:tcW w:w="2708" w:type="dxa"/>
          </w:tcPr>
          <w:p w:rsidR="009113CA" w:rsidRDefault="008632A0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</w:p>
        </w:tc>
        <w:tc>
          <w:tcPr>
            <w:tcW w:w="2701" w:type="dxa"/>
          </w:tcPr>
          <w:p w:rsidR="009113CA" w:rsidRDefault="005C64D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738" w:type="dxa"/>
          </w:tcPr>
          <w:p w:rsidR="009113CA" w:rsidRDefault="009113CA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r w:rsidRPr="003B45D3">
              <w:rPr>
                <w:lang w:eastAsia="zh-CN"/>
              </w:rPr>
              <w:t>u8</w:t>
            </w:r>
            <w:r>
              <w:rPr>
                <w:lang w:eastAsia="zh-CN"/>
              </w:rPr>
              <w:t>Result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结果</w:t>
            </w:r>
          </w:p>
          <w:p w:rsidR="009113CA" w:rsidRDefault="009113C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9113CA" w:rsidRDefault="009113CA" w:rsidP="00B459C8">
            <w:pPr>
              <w:rPr>
                <w:lang w:eastAsia="zh-CN"/>
              </w:rPr>
            </w:pPr>
          </w:p>
        </w:tc>
      </w:tr>
    </w:tbl>
    <w:p w:rsidR="009113CA" w:rsidRPr="008942A5" w:rsidRDefault="009113CA" w:rsidP="009113CA">
      <w:pPr>
        <w:ind w:left="375"/>
        <w:rPr>
          <w:lang w:eastAsia="zh-CN"/>
        </w:rPr>
      </w:pPr>
    </w:p>
    <w:p w:rsidR="009113CA" w:rsidRDefault="009113CA" w:rsidP="009113CA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>{</w:t>
      </w:r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9113CA" w:rsidRDefault="009113CA" w:rsidP="009113CA">
      <w:pPr>
        <w:rPr>
          <w:lang w:eastAsia="zh-CN"/>
        </w:rPr>
      </w:pPr>
      <w:r>
        <w:rPr>
          <w:lang w:eastAsia="zh-CN"/>
        </w:rPr>
        <w:t>};</w:t>
      </w:r>
    </w:p>
    <w:p w:rsidR="009113CA" w:rsidRDefault="009113CA" w:rsidP="009113CA">
      <w:pPr>
        <w:rPr>
          <w:lang w:eastAsia="zh-CN"/>
        </w:rPr>
      </w:pPr>
      <w:r>
        <w:rPr>
          <w:rFonts w:hint="eastAsia"/>
          <w:lang w:eastAsia="zh-CN"/>
        </w:rPr>
        <w:t>若需要删除</w:t>
      </w:r>
      <w:proofErr w:type="spellStart"/>
      <w:r>
        <w:rPr>
          <w:rFonts w:hint="eastAsia"/>
        </w:rPr>
        <w:t>智能插座定时</w:t>
      </w:r>
      <w:proofErr w:type="spellEnd"/>
      <w:r>
        <w:rPr>
          <w:rFonts w:hint="eastAsia"/>
          <w:lang w:eastAsia="zh-CN"/>
        </w:rPr>
        <w:t>，将</w:t>
      </w:r>
      <w:r w:rsidRPr="000D422C">
        <w:rPr>
          <w:lang w:eastAsia="zh-CN"/>
        </w:rPr>
        <w:t>T_OUTLET_COLCK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tData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清零即可。</w:t>
      </w:r>
    </w:p>
    <w:p w:rsidR="00B90F89" w:rsidRDefault="00B90F89" w:rsidP="00B90F89">
      <w:pPr>
        <w:rPr>
          <w:lang w:eastAsia="zh-CN"/>
        </w:rPr>
      </w:pPr>
    </w:p>
    <w:p w:rsidR="00B90F89" w:rsidRDefault="00B90F89" w:rsidP="00B90F89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>123456 0</w:t>
      </w:r>
      <w:r w:rsidR="00B57364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B57364"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 xml:space="preserve"> 00</w:t>
      </w:r>
      <w:r w:rsidR="00EC290A">
        <w:rPr>
          <w:rFonts w:hint="eastAsia"/>
          <w:lang w:eastAsia="zh-CN"/>
        </w:rPr>
        <w:t xml:space="preserve">1107 1111100 </w:t>
      </w:r>
      <w:r w:rsidR="00431844">
        <w:rPr>
          <w:rFonts w:hint="eastAsia"/>
          <w:lang w:eastAsia="zh-CN"/>
        </w:rPr>
        <w:t>12</w:t>
      </w:r>
      <w:r w:rsidR="00EC290A">
        <w:rPr>
          <w:rFonts w:hint="eastAsia"/>
          <w:lang w:eastAsia="zh-CN"/>
        </w:rPr>
        <w:t>00</w:t>
      </w:r>
      <w:r>
        <w:rPr>
          <w:rFonts w:hint="eastAsia"/>
          <w:lang w:eastAsia="zh-CN"/>
        </w:rPr>
        <w:t xml:space="preserve"> </w:t>
      </w:r>
    </w:p>
    <w:p w:rsidR="00B90F89" w:rsidRDefault="00B90F89" w:rsidP="00B90F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</w:t>
      </w:r>
      <w:r w:rsidR="00B57364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B57364">
        <w:rPr>
          <w:rFonts w:hint="eastAsia"/>
          <w:lang w:eastAsia="zh-CN"/>
        </w:rPr>
        <w:t>03</w:t>
      </w:r>
      <w:r w:rsidR="00B04D3B"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9113CA" w:rsidRDefault="009113CA" w:rsidP="00695C1D">
      <w:pPr>
        <w:ind w:left="375"/>
        <w:rPr>
          <w:lang w:eastAsia="zh-CN"/>
        </w:rPr>
      </w:pPr>
    </w:p>
    <w:p w:rsidR="009113CA" w:rsidRDefault="009113CA" w:rsidP="00695C1D">
      <w:pPr>
        <w:ind w:left="375"/>
        <w:rPr>
          <w:lang w:eastAsia="zh-CN"/>
        </w:rPr>
      </w:pPr>
    </w:p>
    <w:p w:rsidR="009113CA" w:rsidRDefault="009113CA" w:rsidP="00695C1D">
      <w:pPr>
        <w:ind w:left="375"/>
        <w:rPr>
          <w:lang w:eastAsia="zh-CN"/>
        </w:rPr>
      </w:pPr>
    </w:p>
    <w:p w:rsidR="00070518" w:rsidRDefault="0009775E" w:rsidP="00070518">
      <w:pPr>
        <w:pStyle w:val="3"/>
      </w:pPr>
      <w:r>
        <w:rPr>
          <w:rFonts w:hint="eastAsia"/>
        </w:rPr>
        <w:t>5</w:t>
      </w:r>
      <w:r w:rsidR="00070518">
        <w:rPr>
          <w:rFonts w:hint="eastAsia"/>
        </w:rPr>
        <w:t>.5.</w:t>
      </w:r>
      <w:r w:rsidR="008467B4">
        <w:rPr>
          <w:rFonts w:hint="eastAsia"/>
        </w:rPr>
        <w:t>7</w:t>
      </w:r>
      <w:r w:rsidR="00070518">
        <w:rPr>
          <w:rFonts w:hint="eastAsia"/>
        </w:rPr>
        <w:t xml:space="preserve"> </w:t>
      </w:r>
      <w:r w:rsidR="00716B16">
        <w:rPr>
          <w:rFonts w:hint="eastAsia"/>
        </w:rPr>
        <w:t>查询</w:t>
      </w:r>
      <w:r w:rsidR="00082D4A">
        <w:rPr>
          <w:rFonts w:hint="eastAsia"/>
        </w:rPr>
        <w:t>某一组</w:t>
      </w:r>
      <w:r w:rsidR="00716B16">
        <w:rPr>
          <w:rFonts w:hint="eastAsia"/>
        </w:rPr>
        <w:t>报警电话</w:t>
      </w:r>
    </w:p>
    <w:p w:rsidR="00070518" w:rsidRPr="000872C5" w:rsidRDefault="00070518" w:rsidP="00070518">
      <w:pPr>
        <w:rPr>
          <w:lang w:eastAsia="zh-CN"/>
        </w:rPr>
      </w:pPr>
    </w:p>
    <w:p w:rsidR="00070518" w:rsidRDefault="00070518" w:rsidP="0007051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070518" w:rsidTr="00B459C8">
        <w:tc>
          <w:tcPr>
            <w:tcW w:w="270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70518" w:rsidTr="00B459C8">
        <w:tc>
          <w:tcPr>
            <w:tcW w:w="2708" w:type="dxa"/>
          </w:tcPr>
          <w:p w:rsidR="00070518" w:rsidRDefault="003C56A8" w:rsidP="008467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8467B4">
              <w:rPr>
                <w:rFonts w:hint="eastAsia"/>
                <w:lang w:eastAsia="zh-CN"/>
              </w:rPr>
              <w:t>6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737A74">
              <w:rPr>
                <w:rFonts w:hint="eastAsia"/>
                <w:lang w:eastAsia="zh-CN"/>
              </w:rPr>
              <w:t>1</w:t>
            </w:r>
          </w:p>
          <w:p w:rsidR="00737A74" w:rsidRDefault="00737A74" w:rsidP="00B459C8">
            <w:pPr>
              <w:rPr>
                <w:lang w:eastAsia="zh-CN"/>
              </w:rPr>
            </w:pPr>
          </w:p>
        </w:tc>
        <w:tc>
          <w:tcPr>
            <w:tcW w:w="2738" w:type="dxa"/>
          </w:tcPr>
          <w:p w:rsidR="00070518" w:rsidRDefault="00737A74" w:rsidP="00B459C8">
            <w:pPr>
              <w:rPr>
                <w:lang w:eastAsia="zh-CN"/>
              </w:rPr>
            </w:pP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680F6B" w:rsidRDefault="00680F6B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共八组</w:t>
            </w:r>
          </w:p>
        </w:tc>
      </w:tr>
    </w:tbl>
    <w:p w:rsidR="00070518" w:rsidRDefault="00070518" w:rsidP="00070518">
      <w:pPr>
        <w:ind w:left="375"/>
        <w:rPr>
          <w:lang w:eastAsia="zh-CN"/>
        </w:rPr>
      </w:pPr>
    </w:p>
    <w:p w:rsidR="00070518" w:rsidRDefault="00070518" w:rsidP="00070518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070518" w:rsidTr="00B459C8">
        <w:tc>
          <w:tcPr>
            <w:tcW w:w="270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70518" w:rsidTr="00B459C8">
        <w:tc>
          <w:tcPr>
            <w:tcW w:w="2708" w:type="dxa"/>
          </w:tcPr>
          <w:p w:rsidR="00070518" w:rsidRDefault="003C56A8" w:rsidP="008467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 w:rsidR="008467B4">
              <w:rPr>
                <w:rFonts w:hint="eastAsia"/>
                <w:lang w:eastAsia="zh-CN"/>
              </w:rPr>
              <w:t>6</w:t>
            </w:r>
          </w:p>
        </w:tc>
        <w:tc>
          <w:tcPr>
            <w:tcW w:w="2701" w:type="dxa"/>
          </w:tcPr>
          <w:p w:rsidR="00070518" w:rsidRDefault="00BB360A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  <w:p w:rsidR="000304F9" w:rsidRDefault="009B5529" w:rsidP="00B459C8">
            <w:pPr>
              <w:rPr>
                <w:lang w:eastAsia="zh-CN"/>
              </w:rPr>
            </w:pPr>
            <w:ins w:id="20" w:author="微软中国" w:date="2018-06-06T21:08:00Z">
              <w:r>
                <w:rPr>
                  <w:rFonts w:hint="eastAsia"/>
                  <w:lang w:eastAsia="zh-CN"/>
                </w:rPr>
                <w:t xml:space="preserve">5 </w:t>
              </w:r>
            </w:ins>
            <w:r w:rsidR="000304F9">
              <w:rPr>
                <w:rFonts w:hint="eastAsia"/>
                <w:lang w:eastAsia="zh-CN"/>
              </w:rPr>
              <w:t>1</w:t>
            </w:r>
            <w:r w:rsidR="00B22AA9">
              <w:rPr>
                <w:rFonts w:hint="eastAsia"/>
                <w:lang w:eastAsia="zh-CN"/>
              </w:rPr>
              <w:t>0</w:t>
            </w:r>
            <w:r w:rsidR="000304F9">
              <w:rPr>
                <w:rFonts w:hint="eastAsia"/>
                <w:lang w:eastAsia="zh-CN"/>
              </w:rPr>
              <w:t xml:space="preserve">1 </w:t>
            </w:r>
            <w:r w:rsidR="000304F9" w:rsidRPr="008F283E">
              <w:rPr>
                <w:highlight w:val="yellow"/>
                <w:lang w:eastAsia="zh-CN"/>
              </w:rPr>
              <w:t>11</w:t>
            </w:r>
            <w:r w:rsidR="000304F9">
              <w:rPr>
                <w:rFonts w:hint="eastAsia"/>
                <w:lang w:eastAsia="zh-CN"/>
              </w:rPr>
              <w:t xml:space="preserve"> 13812345678</w:t>
            </w:r>
          </w:p>
          <w:p w:rsidR="000304F9" w:rsidRDefault="00234451" w:rsidP="00B459C8">
            <w:pPr>
              <w:rPr>
                <w:ins w:id="21" w:author="微软中国" w:date="2018-06-06T21:08:00Z"/>
                <w:lang w:eastAsia="zh-CN"/>
              </w:rPr>
            </w:pPr>
            <w:r>
              <w:rPr>
                <w:lang w:eastAsia="zh-CN"/>
              </w:rPr>
              <w:t>长度</w:t>
            </w:r>
            <w:r w:rsidR="00484355">
              <w:rPr>
                <w:rFonts w:hint="eastAsia"/>
                <w:lang w:eastAsia="zh-CN"/>
              </w:rPr>
              <w:t>是两位数</w:t>
            </w:r>
            <w:r>
              <w:rPr>
                <w:lang w:eastAsia="zh-CN"/>
              </w:rPr>
              <w:t>占两个字节</w:t>
            </w:r>
          </w:p>
          <w:p w:rsidR="009B5529" w:rsidRDefault="009B5529" w:rsidP="00B459C8">
            <w:pPr>
              <w:rPr>
                <w:ins w:id="22" w:author="微软中国" w:date="2018-06-06T21:08:00Z"/>
                <w:lang w:eastAsia="zh-CN"/>
              </w:rPr>
            </w:pPr>
          </w:p>
          <w:p w:rsidR="009B5529" w:rsidRDefault="009B5529" w:rsidP="00B459C8">
            <w:pPr>
              <w:rPr>
                <w:lang w:eastAsia="zh-CN"/>
              </w:rPr>
            </w:pPr>
            <w:ins w:id="23" w:author="微软中国" w:date="2018-06-06T21:08:00Z">
              <w:r>
                <w:rPr>
                  <w:rFonts w:hint="eastAsia"/>
                  <w:lang w:eastAsia="zh-CN"/>
                </w:rPr>
                <w:t>5</w:t>
              </w:r>
              <w:r>
                <w:rPr>
                  <w:rFonts w:hint="eastAsia"/>
                  <w:lang w:eastAsia="zh-CN"/>
                </w:rPr>
                <w:t>表示第</w:t>
              </w:r>
              <w:r>
                <w:rPr>
                  <w:rFonts w:hint="eastAsia"/>
                  <w:lang w:eastAsia="zh-CN"/>
                </w:rPr>
                <w:t>6</w:t>
              </w:r>
              <w:r>
                <w:rPr>
                  <w:rFonts w:hint="eastAsia"/>
                  <w:lang w:eastAsia="zh-CN"/>
                </w:rPr>
                <w:t>组</w:t>
              </w:r>
            </w:ins>
          </w:p>
        </w:tc>
        <w:tc>
          <w:tcPr>
            <w:tcW w:w="2738" w:type="dxa"/>
          </w:tcPr>
          <w:p w:rsidR="009B5529" w:rsidRDefault="009B5529" w:rsidP="009B5529">
            <w:pPr>
              <w:rPr>
                <w:ins w:id="24" w:author="微软中国" w:date="2018-06-06T21:08:00Z"/>
                <w:lang w:eastAsia="zh-CN"/>
              </w:rPr>
            </w:pPr>
            <w:ins w:id="25" w:author="微软中国" w:date="2018-06-06T21:08:00Z">
              <w:r w:rsidRPr="003B45D3">
                <w:rPr>
                  <w:lang w:eastAsia="zh-CN"/>
                </w:rPr>
                <w:t>u8 u8Index</w:t>
              </w:r>
              <w:r>
                <w:rPr>
                  <w:rFonts w:hint="eastAsia"/>
                  <w:lang w:eastAsia="zh-CN"/>
                </w:rPr>
                <w:t xml:space="preserve">; // </w:t>
              </w:r>
              <w:r>
                <w:rPr>
                  <w:rFonts w:hint="eastAsia"/>
                  <w:lang w:eastAsia="zh-CN"/>
                </w:rPr>
                <w:t>哪组</w:t>
              </w:r>
            </w:ins>
          </w:p>
          <w:p w:rsidR="009B5529" w:rsidRDefault="00070518" w:rsidP="00CF6A36">
            <w:pPr>
              <w:rPr>
                <w:ins w:id="26" w:author="微软中国" w:date="2018-06-06T21:08:00Z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</w:p>
          <w:p w:rsidR="00070518" w:rsidRDefault="00070518" w:rsidP="00CF6A36">
            <w:pPr>
              <w:rPr>
                <w:lang w:eastAsia="zh-CN"/>
              </w:rPr>
            </w:pPr>
            <w:r w:rsidRPr="00A945F2">
              <w:rPr>
                <w:lang w:eastAsia="zh-CN"/>
              </w:rPr>
              <w:t xml:space="preserve">T_CONTACT </w:t>
            </w:r>
            <w:proofErr w:type="spellStart"/>
            <w:r w:rsidRPr="00A945F2">
              <w:rPr>
                <w:lang w:eastAsia="zh-CN"/>
              </w:rPr>
              <w:t>atContact</w:t>
            </w:r>
            <w:proofErr w:type="spellEnd"/>
            <w:r w:rsidRPr="000872C5">
              <w:rPr>
                <w:lang w:eastAsia="zh-CN"/>
              </w:rPr>
              <w:t>;</w:t>
            </w:r>
            <w:r w:rsidR="00CF6A36">
              <w:rPr>
                <w:lang w:eastAsia="zh-CN"/>
              </w:rPr>
              <w:t xml:space="preserve"> </w:t>
            </w:r>
          </w:p>
        </w:tc>
      </w:tr>
    </w:tbl>
    <w:p w:rsidR="00070518" w:rsidRDefault="00070518" w:rsidP="00070518">
      <w:pPr>
        <w:rPr>
          <w:lang w:eastAsia="zh-CN"/>
        </w:rPr>
      </w:pPr>
    </w:p>
    <w:p w:rsidR="00070518" w:rsidRDefault="00070518" w:rsidP="0007051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typedef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>{</w:t>
      </w:r>
    </w:p>
    <w:p w:rsidR="00070518" w:rsidRDefault="00070518" w:rsidP="00070518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u8CallEn; // </w:t>
      </w:r>
      <w:r>
        <w:rPr>
          <w:rFonts w:hint="eastAsia"/>
          <w:lang w:eastAsia="zh-CN"/>
        </w:rPr>
        <w:t>是否有效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  <w:t xml:space="preserve">u8 u8SmsEn; // 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  <w:t xml:space="preserve">u8 u8RfidEn; // 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  <w:t>u8 u8NumberLen;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  <w:t xml:space="preserve">u8 </w:t>
      </w:r>
      <w:proofErr w:type="gramStart"/>
      <w:r>
        <w:rPr>
          <w:lang w:eastAsia="zh-CN"/>
        </w:rPr>
        <w:t>au8Number[</w:t>
      </w:r>
      <w:proofErr w:type="gramEnd"/>
      <w:r>
        <w:rPr>
          <w:rFonts w:hint="eastAsia"/>
          <w:lang w:eastAsia="zh-CN"/>
        </w:rPr>
        <w:t>31</w:t>
      </w:r>
      <w:r>
        <w:rPr>
          <w:lang w:eastAsia="zh-CN"/>
        </w:rPr>
        <w:t>];</w:t>
      </w:r>
    </w:p>
    <w:p w:rsidR="00070518" w:rsidRDefault="00070518" w:rsidP="00070518">
      <w:pPr>
        <w:rPr>
          <w:lang w:eastAsia="zh-CN"/>
        </w:rPr>
      </w:pPr>
      <w:proofErr w:type="gramStart"/>
      <w:r>
        <w:rPr>
          <w:lang w:eastAsia="zh-CN"/>
        </w:rPr>
        <w:t>}T</w:t>
      </w:r>
      <w:proofErr w:type="gramEnd"/>
      <w:r>
        <w:rPr>
          <w:lang w:eastAsia="zh-CN"/>
        </w:rPr>
        <w:t>_CONTACT;</w:t>
      </w:r>
    </w:p>
    <w:p w:rsidR="00070518" w:rsidRDefault="00070518" w:rsidP="00070518">
      <w:pPr>
        <w:rPr>
          <w:lang w:eastAsia="zh-CN"/>
        </w:rPr>
      </w:pPr>
      <w:r>
        <w:rPr>
          <w:rFonts w:hint="eastAsia"/>
          <w:lang w:eastAsia="zh-CN"/>
        </w:rPr>
        <w:t>其中支持的报警号码个数，看具体支持一帧数据包长决定。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>au8Number[</w:t>
      </w:r>
      <w:r>
        <w:rPr>
          <w:rFonts w:hint="eastAsia"/>
          <w:lang w:eastAsia="zh-CN"/>
        </w:rPr>
        <w:t>31</w:t>
      </w:r>
      <w:r>
        <w:rPr>
          <w:lang w:eastAsia="zh-CN"/>
        </w:rPr>
        <w:t>]</w:t>
      </w:r>
      <w:r>
        <w:rPr>
          <w:rFonts w:hint="eastAsia"/>
          <w:lang w:eastAsia="zh-CN"/>
        </w:rPr>
        <w:t>为字符类型，支持数字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r>
        <w:rPr>
          <w:rFonts w:hint="eastAsia"/>
          <w:lang w:eastAsia="zh-CN"/>
        </w:rPr>
        <w:t>0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r>
        <w:rPr>
          <w:rFonts w:hint="eastAsia"/>
          <w:lang w:eastAsia="zh-CN"/>
        </w:rPr>
        <w:t>9</w:t>
      </w:r>
      <w:r>
        <w:rPr>
          <w:lang w:eastAsia="zh-CN"/>
        </w:rPr>
        <w:t>’</w:t>
      </w:r>
      <w:r>
        <w:rPr>
          <w:rFonts w:hint="eastAsia"/>
          <w:lang w:eastAsia="zh-CN"/>
        </w:rPr>
        <w:t>,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*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,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#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，其他字符不可输入</w:t>
      </w:r>
    </w:p>
    <w:p w:rsidR="00D13E7C" w:rsidRDefault="00D13E7C" w:rsidP="00D13E7C">
      <w:pPr>
        <w:rPr>
          <w:lang w:eastAsia="zh-CN"/>
        </w:rPr>
      </w:pPr>
    </w:p>
    <w:p w:rsidR="00D13E7C" w:rsidRDefault="00D13E7C" w:rsidP="00D13E7C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>123456 0</w:t>
      </w:r>
      <w:r w:rsidR="007356F6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 w:rsidR="00CE0EC2">
        <w:rPr>
          <w:rFonts w:hint="eastAsia"/>
          <w:lang w:eastAsia="zh-CN"/>
        </w:rPr>
        <w:t>01 0</w:t>
      </w:r>
      <w:r>
        <w:rPr>
          <w:rFonts w:hint="eastAsia"/>
          <w:lang w:eastAsia="zh-CN"/>
        </w:rPr>
        <w:t xml:space="preserve"> </w:t>
      </w:r>
    </w:p>
    <w:p w:rsidR="00D13E7C" w:rsidRDefault="00D13E7C" w:rsidP="00D13E7C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</w:t>
      </w:r>
      <w:r w:rsidR="007356F6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070518" w:rsidRPr="000872C5" w:rsidRDefault="00070518" w:rsidP="00070518">
      <w:pPr>
        <w:rPr>
          <w:lang w:eastAsia="zh-CN"/>
        </w:rPr>
      </w:pPr>
    </w:p>
    <w:p w:rsidR="00070518" w:rsidRDefault="0009775E" w:rsidP="00070518">
      <w:pPr>
        <w:pStyle w:val="3"/>
      </w:pPr>
      <w:r>
        <w:rPr>
          <w:rFonts w:hint="eastAsia"/>
        </w:rPr>
        <w:t>5</w:t>
      </w:r>
      <w:r w:rsidR="00070518">
        <w:rPr>
          <w:rFonts w:hint="eastAsia"/>
        </w:rPr>
        <w:t>.5.</w:t>
      </w:r>
      <w:r w:rsidR="008467B4">
        <w:rPr>
          <w:rFonts w:hint="eastAsia"/>
        </w:rPr>
        <w:t>8</w:t>
      </w:r>
      <w:r w:rsidR="00070518">
        <w:rPr>
          <w:rFonts w:hint="eastAsia"/>
        </w:rPr>
        <w:t xml:space="preserve"> </w:t>
      </w:r>
      <w:r w:rsidR="00070518">
        <w:rPr>
          <w:rFonts w:hint="eastAsia"/>
        </w:rPr>
        <w:t>设置报警电话</w:t>
      </w:r>
    </w:p>
    <w:p w:rsidR="00070518" w:rsidRPr="000872C5" w:rsidRDefault="00070518" w:rsidP="00070518">
      <w:pPr>
        <w:rPr>
          <w:lang w:eastAsia="zh-CN"/>
        </w:rPr>
      </w:pPr>
    </w:p>
    <w:p w:rsidR="00070518" w:rsidRDefault="00070518" w:rsidP="0007051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070518" w:rsidTr="00B459C8">
        <w:tc>
          <w:tcPr>
            <w:tcW w:w="270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70518" w:rsidTr="00B459C8">
        <w:tc>
          <w:tcPr>
            <w:tcW w:w="2708" w:type="dxa"/>
          </w:tcPr>
          <w:p w:rsidR="00070518" w:rsidRDefault="00BB360A" w:rsidP="008467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8467B4">
              <w:rPr>
                <w:rFonts w:hint="eastAsia"/>
                <w:lang w:eastAsia="zh-CN"/>
              </w:rPr>
              <w:t>7</w:t>
            </w:r>
          </w:p>
        </w:tc>
        <w:tc>
          <w:tcPr>
            <w:tcW w:w="2701" w:type="dxa"/>
          </w:tcPr>
          <w:p w:rsidR="00070518" w:rsidRDefault="006A3DC1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A945F2">
              <w:rPr>
                <w:lang w:eastAsia="zh-CN"/>
              </w:rPr>
              <w:t>T_CONTACT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lastRenderedPageBreak/>
              <w:t>电话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070518" w:rsidRDefault="00070518" w:rsidP="00B459C8">
            <w:pPr>
              <w:rPr>
                <w:lang w:eastAsia="zh-CN"/>
              </w:rPr>
            </w:pPr>
          </w:p>
        </w:tc>
      </w:tr>
    </w:tbl>
    <w:p w:rsidR="00070518" w:rsidRDefault="00070518" w:rsidP="00070518">
      <w:pPr>
        <w:ind w:left="375"/>
        <w:rPr>
          <w:lang w:eastAsia="zh-CN"/>
        </w:rPr>
      </w:pPr>
    </w:p>
    <w:p w:rsidR="00070518" w:rsidRDefault="00070518" w:rsidP="00070518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070518" w:rsidTr="00B459C8">
        <w:tc>
          <w:tcPr>
            <w:tcW w:w="270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070518" w:rsidTr="00B459C8">
        <w:tc>
          <w:tcPr>
            <w:tcW w:w="2708" w:type="dxa"/>
          </w:tcPr>
          <w:p w:rsidR="00070518" w:rsidRDefault="00BB360A" w:rsidP="004F3B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4F3B59">
              <w:rPr>
                <w:rFonts w:hint="eastAsia"/>
                <w:lang w:eastAsia="zh-CN"/>
              </w:rPr>
              <w:t>7</w:t>
            </w:r>
          </w:p>
        </w:tc>
        <w:tc>
          <w:tcPr>
            <w:tcW w:w="2701" w:type="dxa"/>
          </w:tcPr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070518" w:rsidRDefault="00070518" w:rsidP="00B459C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r w:rsidRPr="003B45D3">
              <w:rPr>
                <w:lang w:eastAsia="zh-CN"/>
              </w:rPr>
              <w:t>u8</w:t>
            </w:r>
            <w:r>
              <w:rPr>
                <w:lang w:eastAsia="zh-CN"/>
              </w:rPr>
              <w:t>Result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结果</w:t>
            </w:r>
          </w:p>
          <w:p w:rsidR="00070518" w:rsidRDefault="00070518" w:rsidP="00B459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070518" w:rsidRDefault="00070518" w:rsidP="00B459C8">
            <w:pPr>
              <w:rPr>
                <w:lang w:eastAsia="zh-CN"/>
              </w:rPr>
            </w:pPr>
          </w:p>
        </w:tc>
      </w:tr>
    </w:tbl>
    <w:p w:rsidR="00070518" w:rsidRPr="008942A5" w:rsidRDefault="00070518" w:rsidP="00070518">
      <w:pPr>
        <w:ind w:left="375"/>
        <w:rPr>
          <w:lang w:eastAsia="zh-CN"/>
        </w:rPr>
      </w:pPr>
    </w:p>
    <w:p w:rsidR="00070518" w:rsidRDefault="00070518" w:rsidP="00070518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>{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070518" w:rsidRDefault="00070518" w:rsidP="00070518">
      <w:pPr>
        <w:rPr>
          <w:lang w:eastAsia="zh-CN"/>
        </w:rPr>
      </w:pPr>
      <w:r>
        <w:rPr>
          <w:lang w:eastAsia="zh-CN"/>
        </w:rPr>
        <w:t>};</w:t>
      </w:r>
    </w:p>
    <w:p w:rsidR="00070518" w:rsidRDefault="00070518" w:rsidP="00070518">
      <w:pPr>
        <w:rPr>
          <w:lang w:eastAsia="zh-CN"/>
        </w:rPr>
      </w:pPr>
      <w:r>
        <w:rPr>
          <w:rFonts w:hint="eastAsia"/>
          <w:lang w:eastAsia="zh-CN"/>
        </w:rPr>
        <w:t>若需要删除报警电话，将</w:t>
      </w:r>
      <w:r w:rsidRPr="00A945F2">
        <w:rPr>
          <w:lang w:eastAsia="zh-CN"/>
        </w:rPr>
        <w:t>T_CONTACT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tData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清零即可。</w:t>
      </w:r>
    </w:p>
    <w:p w:rsidR="004A08E5" w:rsidRDefault="004A08E5" w:rsidP="004A08E5">
      <w:pPr>
        <w:rPr>
          <w:lang w:eastAsia="zh-CN"/>
        </w:rPr>
      </w:pPr>
    </w:p>
    <w:p w:rsidR="004A08E5" w:rsidRDefault="004A08E5" w:rsidP="004A08E5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>123456 0</w:t>
      </w:r>
      <w:r w:rsidR="00FC5932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 </w:t>
      </w:r>
      <w:r w:rsidR="00FC5932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 xml:space="preserve"> 0</w:t>
      </w:r>
      <w:r w:rsidR="00FC5932">
        <w:rPr>
          <w:rFonts w:hint="eastAsia"/>
          <w:lang w:eastAsia="zh-CN"/>
        </w:rPr>
        <w:t>18028725432</w:t>
      </w:r>
      <w:r>
        <w:rPr>
          <w:rFonts w:hint="eastAsia"/>
          <w:lang w:eastAsia="zh-CN"/>
        </w:rPr>
        <w:t xml:space="preserve"> </w:t>
      </w:r>
    </w:p>
    <w:p w:rsidR="004A08E5" w:rsidRDefault="004A08E5" w:rsidP="004A08E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</w:t>
      </w:r>
      <w:r w:rsidR="00B06F44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D26B30" w:rsidRDefault="00D26B30" w:rsidP="001B01B2">
      <w:pPr>
        <w:rPr>
          <w:lang w:eastAsia="zh-CN"/>
        </w:rPr>
      </w:pPr>
    </w:p>
    <w:p w:rsidR="002B7BE2" w:rsidRDefault="002B7BE2" w:rsidP="002B7BE2">
      <w:pPr>
        <w:pStyle w:val="3"/>
      </w:pPr>
      <w:r>
        <w:rPr>
          <w:rFonts w:hint="eastAsia"/>
        </w:rPr>
        <w:t>5.5.</w:t>
      </w:r>
      <w:r w:rsidR="00342BC1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查询某一组布撤防定时</w:t>
      </w:r>
    </w:p>
    <w:p w:rsidR="002B7BE2" w:rsidRPr="000872C5" w:rsidRDefault="002B7BE2" w:rsidP="002B7BE2">
      <w:pPr>
        <w:rPr>
          <w:lang w:eastAsia="zh-CN"/>
        </w:rPr>
      </w:pPr>
    </w:p>
    <w:p w:rsidR="002B7BE2" w:rsidRDefault="002B7BE2" w:rsidP="002B7BE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2B7BE2" w:rsidTr="008F283E">
        <w:tc>
          <w:tcPr>
            <w:tcW w:w="270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B7BE2" w:rsidTr="008F283E">
        <w:tc>
          <w:tcPr>
            <w:tcW w:w="2708" w:type="dxa"/>
          </w:tcPr>
          <w:p w:rsidR="002B7BE2" w:rsidRDefault="002B7BE2" w:rsidP="00B864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B86474">
              <w:rPr>
                <w:rFonts w:hint="eastAsia"/>
                <w:lang w:eastAsia="zh-CN"/>
              </w:rPr>
              <w:t>8</w:t>
            </w:r>
          </w:p>
        </w:tc>
        <w:tc>
          <w:tcPr>
            <w:tcW w:w="2701" w:type="dxa"/>
          </w:tcPr>
          <w:p w:rsidR="002B7BE2" w:rsidRDefault="002B7BE2" w:rsidP="00643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643E28">
              <w:rPr>
                <w:rFonts w:hint="eastAsia"/>
                <w:lang w:eastAsia="zh-CN"/>
              </w:rPr>
              <w:t>1</w:t>
            </w:r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bookmarkStart w:id="27" w:name="OLE_LINK6"/>
            <w:bookmarkStart w:id="28" w:name="OLE_LINK7"/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  <w:bookmarkEnd w:id="27"/>
            <w:bookmarkEnd w:id="28"/>
          </w:p>
          <w:p w:rsidR="002B7BE2" w:rsidRDefault="002B7BE2" w:rsidP="00643E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共</w:t>
            </w:r>
            <w:r w:rsidR="00643E28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组</w:t>
            </w:r>
          </w:p>
        </w:tc>
      </w:tr>
    </w:tbl>
    <w:p w:rsidR="002B7BE2" w:rsidRDefault="002B7BE2" w:rsidP="002B7BE2">
      <w:pPr>
        <w:ind w:left="375"/>
        <w:rPr>
          <w:lang w:eastAsia="zh-CN"/>
        </w:rPr>
      </w:pPr>
    </w:p>
    <w:p w:rsidR="002B7BE2" w:rsidRDefault="002B7BE2" w:rsidP="002B7BE2">
      <w:pPr>
        <w:ind w:left="375"/>
        <w:rPr>
          <w:lang w:eastAsia="zh-CN"/>
        </w:rPr>
      </w:pPr>
      <w:r>
        <w:rPr>
          <w:rFonts w:hint="eastAsia"/>
          <w:lang w:eastAsia="zh-CN"/>
        </w:rPr>
        <w:lastRenderedPageBreak/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286"/>
        <w:gridCol w:w="3222"/>
        <w:gridCol w:w="2639"/>
      </w:tblGrid>
      <w:tr w:rsidR="002B7BE2" w:rsidTr="008F283E">
        <w:tc>
          <w:tcPr>
            <w:tcW w:w="270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B7BE2" w:rsidTr="008F283E">
        <w:tc>
          <w:tcPr>
            <w:tcW w:w="2708" w:type="dxa"/>
          </w:tcPr>
          <w:p w:rsidR="002B7BE2" w:rsidRDefault="002B7BE2" w:rsidP="000B57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0B5768">
              <w:rPr>
                <w:rFonts w:hint="eastAsia"/>
                <w:lang w:eastAsia="zh-CN"/>
              </w:rPr>
              <w:t>8</w:t>
            </w:r>
          </w:p>
        </w:tc>
        <w:tc>
          <w:tcPr>
            <w:tcW w:w="2701" w:type="dxa"/>
          </w:tcPr>
          <w:p w:rsidR="002B7BE2" w:rsidRDefault="003309F8" w:rsidP="008F283E">
            <w:pPr>
              <w:rPr>
                <w:lang w:eastAsia="zh-CN"/>
              </w:rPr>
            </w:pPr>
            <w:ins w:id="29" w:author="微软中国" w:date="2018-06-06T21:10:00Z">
              <w:r>
                <w:rPr>
                  <w:rFonts w:hint="eastAsia"/>
                  <w:lang w:eastAsia="zh-CN"/>
                </w:rPr>
                <w:t>1+</w:t>
              </w:r>
            </w:ins>
            <w:r w:rsidR="002B7BE2">
              <w:rPr>
                <w:lang w:eastAsia="zh-CN"/>
              </w:rPr>
              <w:t>S</w:t>
            </w:r>
            <w:r w:rsidR="002B7BE2">
              <w:rPr>
                <w:rFonts w:hint="eastAsia"/>
                <w:lang w:eastAsia="zh-CN"/>
              </w:rPr>
              <w:t>izeof(</w:t>
            </w:r>
            <w:r w:rsidR="00A86C2C">
              <w:rPr>
                <w:lang w:eastAsia="zh-CN"/>
              </w:rPr>
              <w:t>T_AUTOARM_COLCK</w:t>
            </w:r>
            <w:r w:rsidR="002B7BE2">
              <w:rPr>
                <w:rFonts w:hint="eastAsia"/>
                <w:lang w:eastAsia="zh-CN"/>
              </w:rPr>
              <w:t>)</w:t>
            </w:r>
          </w:p>
          <w:p w:rsidR="002B7BE2" w:rsidRDefault="002B7BE2" w:rsidP="008F283E">
            <w:pPr>
              <w:rPr>
                <w:lang w:eastAsia="zh-CN"/>
              </w:rPr>
            </w:pPr>
          </w:p>
          <w:p w:rsidR="002B7BE2" w:rsidRDefault="002B7BE2" w:rsidP="0038401A">
            <w:pPr>
              <w:rPr>
                <w:lang w:eastAsia="zh-CN"/>
              </w:rPr>
            </w:pPr>
            <w:del w:id="30" w:author="微软中国" w:date="2018-06-07T20:34:00Z">
              <w:r w:rsidDel="0038401A">
                <w:rPr>
                  <w:rFonts w:hint="eastAsia"/>
                  <w:lang w:eastAsia="zh-CN"/>
                </w:rPr>
                <w:delText>1</w:delText>
              </w:r>
              <w:r w:rsidR="00A20A0E" w:rsidDel="0038401A">
                <w:rPr>
                  <w:rFonts w:hint="eastAsia"/>
                  <w:lang w:eastAsia="zh-CN"/>
                </w:rPr>
                <w:delText>3</w:delText>
              </w:r>
            </w:del>
            <w:ins w:id="31" w:author="微软中国" w:date="2018-06-07T20:34:00Z">
              <w:r w:rsidR="0038401A">
                <w:rPr>
                  <w:rFonts w:hint="eastAsia"/>
                  <w:lang w:eastAsia="zh-CN"/>
                </w:rPr>
                <w:t>1</w:t>
              </w:r>
              <w:r w:rsidR="0038401A">
                <w:rPr>
                  <w:rFonts w:hint="eastAsia"/>
                  <w:lang w:eastAsia="zh-CN"/>
                </w:rPr>
                <w:t>4</w:t>
              </w:r>
            </w:ins>
            <w:bookmarkStart w:id="32" w:name="_GoBack"/>
            <w:bookmarkEnd w:id="32"/>
          </w:p>
        </w:tc>
        <w:tc>
          <w:tcPr>
            <w:tcW w:w="2738" w:type="dxa"/>
          </w:tcPr>
          <w:p w:rsidR="003309F8" w:rsidRDefault="002B7BE2" w:rsidP="00956E93">
            <w:pPr>
              <w:rPr>
                <w:ins w:id="33" w:author="微软中国" w:date="2018-06-06T21:10:00Z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ins w:id="34" w:author="微软中国" w:date="2018-06-06T21:10:00Z">
              <w:r w:rsidR="003309F8" w:rsidRPr="003B45D3">
                <w:rPr>
                  <w:lang w:eastAsia="zh-CN"/>
                </w:rPr>
                <w:t>u8 u8Index</w:t>
              </w:r>
              <w:r w:rsidR="003309F8">
                <w:rPr>
                  <w:rFonts w:hint="eastAsia"/>
                  <w:lang w:eastAsia="zh-CN"/>
                </w:rPr>
                <w:t xml:space="preserve">; // </w:t>
              </w:r>
              <w:r w:rsidR="003309F8">
                <w:rPr>
                  <w:rFonts w:hint="eastAsia"/>
                  <w:lang w:eastAsia="zh-CN"/>
                </w:rPr>
                <w:t>哪组</w:t>
              </w:r>
            </w:ins>
          </w:p>
          <w:p w:rsidR="002B7BE2" w:rsidRDefault="00063C78" w:rsidP="00956E93">
            <w:pPr>
              <w:rPr>
                <w:lang w:eastAsia="zh-CN"/>
              </w:rPr>
            </w:pPr>
            <w:r>
              <w:rPr>
                <w:lang w:eastAsia="zh-CN"/>
              </w:rPr>
              <w:t>T_AUTOARM_COLCK</w:t>
            </w:r>
            <w:r w:rsidRPr="000872C5">
              <w:rPr>
                <w:lang w:eastAsia="zh-CN"/>
              </w:rPr>
              <w:t xml:space="preserve"> </w:t>
            </w:r>
            <w:proofErr w:type="spellStart"/>
            <w:r w:rsidR="002B7BE2" w:rsidRPr="000872C5">
              <w:rPr>
                <w:lang w:eastAsia="zh-CN"/>
              </w:rPr>
              <w:t>t</w:t>
            </w:r>
            <w:r w:rsidR="00956E93">
              <w:rPr>
                <w:rFonts w:hint="eastAsia"/>
                <w:lang w:eastAsia="zh-CN"/>
              </w:rPr>
              <w:t>AutoArm</w:t>
            </w:r>
            <w:proofErr w:type="spellEnd"/>
            <w:r w:rsidR="002B7BE2" w:rsidRPr="000872C5">
              <w:rPr>
                <w:lang w:eastAsia="zh-CN"/>
              </w:rPr>
              <w:t>;</w:t>
            </w:r>
            <w:r w:rsidR="002B7BE2">
              <w:rPr>
                <w:lang w:eastAsia="zh-CN"/>
              </w:rPr>
              <w:t xml:space="preserve"> </w:t>
            </w:r>
          </w:p>
        </w:tc>
      </w:tr>
    </w:tbl>
    <w:p w:rsidR="002B7BE2" w:rsidRDefault="002B7BE2" w:rsidP="002B7BE2">
      <w:pPr>
        <w:rPr>
          <w:lang w:eastAsia="zh-CN"/>
        </w:rPr>
      </w:pPr>
    </w:p>
    <w:p w:rsidR="00EA3887" w:rsidRDefault="00EA3887" w:rsidP="00EA3887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typedef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struct</w:t>
      </w:r>
      <w:proofErr w:type="spellEnd"/>
    </w:p>
    <w:p w:rsidR="00EA3887" w:rsidRDefault="00EA3887" w:rsidP="00EA3887">
      <w:pPr>
        <w:rPr>
          <w:lang w:eastAsia="zh-CN"/>
        </w:rPr>
      </w:pPr>
      <w:r>
        <w:rPr>
          <w:lang w:eastAsia="zh-CN"/>
        </w:rPr>
        <w:t>{</w:t>
      </w:r>
    </w:p>
    <w:p w:rsidR="00EA3887" w:rsidRDefault="00EA3887" w:rsidP="00EA3887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u8Enable; // </w:t>
      </w:r>
      <w:r>
        <w:rPr>
          <w:rFonts w:hint="eastAsia"/>
          <w:lang w:eastAsia="zh-CN"/>
        </w:rPr>
        <w:t>是否有效</w:t>
      </w:r>
    </w:p>
    <w:p w:rsidR="00EA3887" w:rsidRDefault="00EA3887" w:rsidP="00EA3887">
      <w:pPr>
        <w:rPr>
          <w:lang w:eastAsia="zh-CN"/>
        </w:rPr>
      </w:pPr>
      <w:r>
        <w:rPr>
          <w:lang w:eastAsia="zh-CN"/>
        </w:rPr>
        <w:tab/>
        <w:t>u8 u8IsArm; // Arm/Disarm</w:t>
      </w:r>
    </w:p>
    <w:p w:rsidR="00EA3887" w:rsidRDefault="00EA3887" w:rsidP="00EA3887">
      <w:pPr>
        <w:rPr>
          <w:lang w:eastAsia="zh-CN"/>
        </w:rPr>
      </w:pPr>
      <w:r>
        <w:rPr>
          <w:rFonts w:hint="eastAsia"/>
          <w:lang w:eastAsia="zh-CN"/>
        </w:rPr>
        <w:tab/>
        <w:t xml:space="preserve">u8 u8Week; // </w:t>
      </w:r>
      <w:r>
        <w:rPr>
          <w:rFonts w:hint="eastAsia"/>
          <w:lang w:eastAsia="zh-CN"/>
        </w:rPr>
        <w:t>星期几有效</w:t>
      </w:r>
    </w:p>
    <w:p w:rsidR="00EA3887" w:rsidRDefault="00EA3887" w:rsidP="00EA3887">
      <w:pPr>
        <w:rPr>
          <w:lang w:eastAsia="zh-CN"/>
        </w:rPr>
      </w:pPr>
      <w:r>
        <w:rPr>
          <w:rFonts w:hint="eastAsia"/>
          <w:lang w:eastAsia="zh-CN"/>
        </w:rPr>
        <w:tab/>
        <w:t xml:space="preserve">T_RTC_TIMING </w:t>
      </w:r>
      <w:proofErr w:type="spellStart"/>
      <w:r>
        <w:rPr>
          <w:rFonts w:hint="eastAsia"/>
          <w:lang w:eastAsia="zh-CN"/>
        </w:rPr>
        <w:t>tTime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ab/>
        <w:t xml:space="preserve">// </w:t>
      </w:r>
      <w:r>
        <w:rPr>
          <w:rFonts w:hint="eastAsia"/>
          <w:lang w:eastAsia="zh-CN"/>
        </w:rPr>
        <w:t>只有时分</w:t>
      </w:r>
    </w:p>
    <w:p w:rsidR="002B7BE2" w:rsidRDefault="00EA3887" w:rsidP="00EA3887">
      <w:pPr>
        <w:rPr>
          <w:lang w:eastAsia="zh-CN"/>
        </w:rPr>
      </w:pPr>
      <w:proofErr w:type="gramStart"/>
      <w:r>
        <w:rPr>
          <w:lang w:eastAsia="zh-CN"/>
        </w:rPr>
        <w:t>}T</w:t>
      </w:r>
      <w:proofErr w:type="gramEnd"/>
      <w:r>
        <w:rPr>
          <w:lang w:eastAsia="zh-CN"/>
        </w:rPr>
        <w:t>_AUTOARM_COLCK;</w:t>
      </w:r>
    </w:p>
    <w:p w:rsidR="002B7BE2" w:rsidRDefault="002B7BE2" w:rsidP="009B37AD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u8Week</w:t>
      </w:r>
      <w:r>
        <w:rPr>
          <w:rFonts w:hint="eastAsia"/>
          <w:lang w:eastAsia="zh-CN"/>
        </w:rPr>
        <w:t>最低位为星期一，第七位为星期天，以此类推；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为有效，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为无效。</w:t>
      </w:r>
    </w:p>
    <w:p w:rsidR="006A02E8" w:rsidRDefault="006A02E8" w:rsidP="006A02E8">
      <w:pPr>
        <w:rPr>
          <w:lang w:eastAsia="zh-CN"/>
        </w:rPr>
      </w:pPr>
    </w:p>
    <w:p w:rsidR="006A02E8" w:rsidRDefault="006A02E8" w:rsidP="006A02E8">
      <w:pPr>
        <w:rPr>
          <w:lang w:eastAsia="zh-CN"/>
        </w:rPr>
      </w:pPr>
      <w:r>
        <w:rPr>
          <w:rFonts w:hint="eastAsia"/>
          <w:lang w:eastAsia="zh-CN"/>
        </w:rPr>
        <w:t xml:space="preserve">e.g.:    </w:t>
      </w:r>
      <w:r>
        <w:rPr>
          <w:rFonts w:hint="eastAsia"/>
          <w:lang w:eastAsia="zh-CN"/>
        </w:rPr>
        <w:t>发送：</w:t>
      </w:r>
      <w:r>
        <w:rPr>
          <w:rFonts w:hint="eastAsia"/>
          <w:lang w:eastAsia="zh-CN"/>
        </w:rPr>
        <w:t>123456 0</w:t>
      </w:r>
      <w:r w:rsidR="00996387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 w:rsidR="00996387">
        <w:rPr>
          <w:rFonts w:hint="eastAsia"/>
          <w:lang w:eastAsia="zh-CN"/>
        </w:rPr>
        <w:t>01</w:t>
      </w:r>
      <w:r>
        <w:rPr>
          <w:rFonts w:hint="eastAsia"/>
          <w:lang w:eastAsia="zh-CN"/>
        </w:rPr>
        <w:t xml:space="preserve"> 0 </w:t>
      </w:r>
    </w:p>
    <w:p w:rsidR="006A02E8" w:rsidRDefault="006A02E8" w:rsidP="006A02E8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回应：</w:t>
      </w:r>
      <w:r>
        <w:rPr>
          <w:rFonts w:hint="eastAsia"/>
          <w:lang w:eastAsia="zh-CN"/>
        </w:rPr>
        <w:t>123456 0</w:t>
      </w:r>
      <w:r w:rsidR="00996387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2B7BE2" w:rsidRPr="000872C5" w:rsidRDefault="002B7BE2" w:rsidP="002B7BE2">
      <w:pPr>
        <w:rPr>
          <w:lang w:eastAsia="zh-CN"/>
        </w:rPr>
      </w:pPr>
    </w:p>
    <w:p w:rsidR="002B7BE2" w:rsidRDefault="002B7BE2" w:rsidP="002B7BE2">
      <w:pPr>
        <w:pStyle w:val="3"/>
      </w:pPr>
      <w:r>
        <w:rPr>
          <w:rFonts w:hint="eastAsia"/>
        </w:rPr>
        <w:t>5.5.</w:t>
      </w:r>
      <w:r w:rsidR="00554FE5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554FE5">
        <w:rPr>
          <w:rFonts w:hint="eastAsia"/>
        </w:rPr>
        <w:t>布撤防</w:t>
      </w:r>
      <w:r>
        <w:rPr>
          <w:rFonts w:hint="eastAsia"/>
        </w:rPr>
        <w:t>定时</w:t>
      </w:r>
    </w:p>
    <w:p w:rsidR="002B7BE2" w:rsidRPr="000872C5" w:rsidRDefault="002B7BE2" w:rsidP="002B7BE2">
      <w:pPr>
        <w:rPr>
          <w:lang w:eastAsia="zh-CN"/>
        </w:rPr>
      </w:pPr>
    </w:p>
    <w:p w:rsidR="002B7BE2" w:rsidRDefault="002B7BE2" w:rsidP="002B7BE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2B7BE2" w:rsidTr="008F283E">
        <w:tc>
          <w:tcPr>
            <w:tcW w:w="270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B7BE2" w:rsidTr="008F283E">
        <w:tc>
          <w:tcPr>
            <w:tcW w:w="2708" w:type="dxa"/>
          </w:tcPr>
          <w:p w:rsidR="002B7BE2" w:rsidRDefault="002B7BE2" w:rsidP="0060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605135">
              <w:rPr>
                <w:rFonts w:hint="eastAsia"/>
                <w:lang w:eastAsia="zh-CN"/>
              </w:rPr>
              <w:t>9</w:t>
            </w:r>
          </w:p>
        </w:tc>
        <w:tc>
          <w:tcPr>
            <w:tcW w:w="2701" w:type="dxa"/>
          </w:tcPr>
          <w:p w:rsidR="002B7BE2" w:rsidRDefault="002B7BE2" w:rsidP="00395F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395F37">
              <w:rPr>
                <w:rFonts w:hint="eastAsia"/>
                <w:lang w:eastAsia="zh-CN"/>
              </w:rPr>
              <w:t>4</w:t>
            </w:r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哪组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0D422C">
              <w:rPr>
                <w:lang w:eastAsia="zh-CN"/>
              </w:rPr>
              <w:t>T_</w:t>
            </w:r>
            <w:r w:rsidR="001A0A26">
              <w:rPr>
                <w:lang w:eastAsia="zh-CN"/>
              </w:rPr>
              <w:t xml:space="preserve"> AUTOARM</w:t>
            </w:r>
            <w:r w:rsidR="001A0A26" w:rsidRPr="000D422C">
              <w:rPr>
                <w:lang w:eastAsia="zh-CN"/>
              </w:rPr>
              <w:t xml:space="preserve"> </w:t>
            </w:r>
            <w:r w:rsidRPr="000D422C">
              <w:rPr>
                <w:lang w:eastAsia="zh-CN"/>
              </w:rPr>
              <w:t>_COLCK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tData</w:t>
            </w:r>
            <w:proofErr w:type="spellEnd"/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定时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2B7BE2" w:rsidRDefault="002B7BE2" w:rsidP="008F283E">
            <w:pPr>
              <w:rPr>
                <w:lang w:eastAsia="zh-CN"/>
              </w:rPr>
            </w:pPr>
          </w:p>
        </w:tc>
      </w:tr>
    </w:tbl>
    <w:p w:rsidR="002B7BE2" w:rsidRDefault="002B7BE2" w:rsidP="002B7BE2">
      <w:pPr>
        <w:ind w:left="375"/>
        <w:rPr>
          <w:lang w:eastAsia="zh-CN"/>
        </w:rPr>
      </w:pPr>
    </w:p>
    <w:p w:rsidR="002B7BE2" w:rsidRDefault="002B7BE2" w:rsidP="002B7BE2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2B7BE2" w:rsidTr="008F283E">
        <w:tc>
          <w:tcPr>
            <w:tcW w:w="270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B7BE2" w:rsidTr="008F283E">
        <w:tc>
          <w:tcPr>
            <w:tcW w:w="2708" w:type="dxa"/>
          </w:tcPr>
          <w:p w:rsidR="002B7BE2" w:rsidRDefault="002B7BE2" w:rsidP="0060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605135">
              <w:rPr>
                <w:rFonts w:hint="eastAsia"/>
                <w:lang w:eastAsia="zh-CN"/>
              </w:rPr>
              <w:t>9</w:t>
            </w:r>
          </w:p>
        </w:tc>
        <w:tc>
          <w:tcPr>
            <w:tcW w:w="2701" w:type="dxa"/>
          </w:tcPr>
          <w:p w:rsidR="002B7BE2" w:rsidRDefault="00395F37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38" w:type="dxa"/>
          </w:tcPr>
          <w:p w:rsidR="002B7BE2" w:rsidRDefault="002B7BE2" w:rsidP="008F283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truct</w:t>
            </w:r>
            <w:proofErr w:type="spellEnd"/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3B45D3">
              <w:rPr>
                <w:lang w:eastAsia="zh-CN"/>
              </w:rPr>
              <w:t>u8 u8Index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哪路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u8 </w:t>
            </w:r>
            <w:r w:rsidRPr="003B45D3">
              <w:rPr>
                <w:lang w:eastAsia="zh-CN"/>
              </w:rPr>
              <w:t>u8</w:t>
            </w:r>
            <w:r>
              <w:rPr>
                <w:lang w:eastAsia="zh-CN"/>
              </w:rPr>
              <w:t>Result</w:t>
            </w:r>
            <w:r>
              <w:rPr>
                <w:rFonts w:hint="eastAsia"/>
                <w:lang w:eastAsia="zh-CN"/>
              </w:rPr>
              <w:t xml:space="preserve">; // </w:t>
            </w:r>
            <w:r>
              <w:rPr>
                <w:rFonts w:hint="eastAsia"/>
                <w:lang w:eastAsia="zh-CN"/>
              </w:rPr>
              <w:t>结果</w:t>
            </w:r>
          </w:p>
          <w:p w:rsidR="002B7BE2" w:rsidRDefault="002B7BE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2B7BE2" w:rsidRDefault="002B7BE2" w:rsidP="008F283E">
            <w:pPr>
              <w:rPr>
                <w:lang w:eastAsia="zh-CN"/>
              </w:rPr>
            </w:pPr>
          </w:p>
        </w:tc>
      </w:tr>
    </w:tbl>
    <w:p w:rsidR="002B7BE2" w:rsidRPr="008942A5" w:rsidRDefault="002B7BE2" w:rsidP="002B7BE2">
      <w:pPr>
        <w:ind w:left="375"/>
        <w:rPr>
          <w:lang w:eastAsia="zh-CN"/>
        </w:rPr>
      </w:pPr>
    </w:p>
    <w:p w:rsidR="002B7BE2" w:rsidRDefault="002B7BE2" w:rsidP="002B7BE2">
      <w:pPr>
        <w:rPr>
          <w:lang w:eastAsia="zh-CN"/>
        </w:rPr>
      </w:pPr>
      <w:r w:rsidRPr="003B45D3">
        <w:rPr>
          <w:lang w:eastAsia="zh-CN"/>
        </w:rPr>
        <w:t>u8</w:t>
      </w:r>
      <w:r>
        <w:rPr>
          <w:lang w:eastAsia="zh-CN"/>
        </w:rPr>
        <w:t xml:space="preserve">Result </w:t>
      </w:r>
    </w:p>
    <w:p w:rsidR="002B7BE2" w:rsidRDefault="002B7BE2" w:rsidP="002B7BE2">
      <w:pPr>
        <w:rPr>
          <w:lang w:eastAsia="zh-CN"/>
        </w:rPr>
      </w:pPr>
      <w:r>
        <w:rPr>
          <w:lang w:eastAsia="zh-CN"/>
        </w:rPr>
        <w:t>{</w:t>
      </w:r>
    </w:p>
    <w:p w:rsidR="002B7BE2" w:rsidRDefault="002B7BE2" w:rsidP="002B7BE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Success</w:t>
      </w:r>
      <w:r>
        <w:rPr>
          <w:lang w:eastAsia="zh-CN"/>
        </w:rPr>
        <w:t>=0,</w:t>
      </w:r>
    </w:p>
    <w:p w:rsidR="002B7BE2" w:rsidRDefault="002B7BE2" w:rsidP="002B7BE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Error</w:t>
      </w:r>
      <w:r>
        <w:rPr>
          <w:lang w:eastAsia="zh-CN"/>
        </w:rPr>
        <w:t>,</w:t>
      </w:r>
    </w:p>
    <w:p w:rsidR="002B7BE2" w:rsidRDefault="002B7BE2" w:rsidP="002B7BE2">
      <w:pPr>
        <w:rPr>
          <w:lang w:eastAsia="zh-CN"/>
        </w:rPr>
      </w:pPr>
      <w:r>
        <w:rPr>
          <w:lang w:eastAsia="zh-CN"/>
        </w:rPr>
        <w:t>};</w:t>
      </w:r>
    </w:p>
    <w:p w:rsidR="002B7BE2" w:rsidRDefault="002B7BE2" w:rsidP="002B7BE2">
      <w:pPr>
        <w:rPr>
          <w:lang w:eastAsia="zh-CN"/>
        </w:rPr>
      </w:pPr>
      <w:r>
        <w:rPr>
          <w:rFonts w:hint="eastAsia"/>
          <w:lang w:eastAsia="zh-CN"/>
        </w:rPr>
        <w:t>若需要删除</w:t>
      </w:r>
      <w:r w:rsidR="00DA55FB">
        <w:rPr>
          <w:rFonts w:hint="eastAsia"/>
          <w:lang w:eastAsia="zh-CN"/>
        </w:rPr>
        <w:t>布撤防</w:t>
      </w:r>
      <w:proofErr w:type="spellStart"/>
      <w:r>
        <w:rPr>
          <w:rFonts w:hint="eastAsia"/>
        </w:rPr>
        <w:t>定时</w:t>
      </w:r>
      <w:proofErr w:type="spellEnd"/>
      <w:r>
        <w:rPr>
          <w:rFonts w:hint="eastAsia"/>
          <w:lang w:eastAsia="zh-CN"/>
        </w:rPr>
        <w:t>，将</w:t>
      </w:r>
      <w:r w:rsidRPr="000D422C">
        <w:rPr>
          <w:lang w:eastAsia="zh-CN"/>
        </w:rPr>
        <w:t>T_</w:t>
      </w:r>
      <w:r w:rsidR="00395F37" w:rsidRPr="00395F37">
        <w:rPr>
          <w:lang w:eastAsia="zh-CN"/>
        </w:rPr>
        <w:t xml:space="preserve"> </w:t>
      </w:r>
      <w:r w:rsidR="00395F37">
        <w:rPr>
          <w:lang w:eastAsia="zh-CN"/>
        </w:rPr>
        <w:t>AUTOARM</w:t>
      </w:r>
      <w:r w:rsidR="00395F37" w:rsidRPr="000D422C">
        <w:rPr>
          <w:lang w:eastAsia="zh-CN"/>
        </w:rPr>
        <w:t xml:space="preserve"> </w:t>
      </w:r>
      <w:r w:rsidRPr="000D422C">
        <w:rPr>
          <w:lang w:eastAsia="zh-CN"/>
        </w:rPr>
        <w:t>_COLCK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tData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清零即可。</w:t>
      </w:r>
    </w:p>
    <w:p w:rsidR="002B7BE2" w:rsidRDefault="002B7BE2" w:rsidP="002B7BE2">
      <w:pPr>
        <w:ind w:left="375"/>
        <w:rPr>
          <w:lang w:eastAsia="zh-CN"/>
        </w:rPr>
      </w:pPr>
    </w:p>
    <w:p w:rsidR="002B7BE2" w:rsidRDefault="002B7BE2" w:rsidP="002B7BE2">
      <w:pPr>
        <w:ind w:left="375"/>
        <w:rPr>
          <w:lang w:eastAsia="zh-CN"/>
        </w:rPr>
      </w:pPr>
    </w:p>
    <w:p w:rsidR="00E4403A" w:rsidRDefault="00E4403A" w:rsidP="00E4403A">
      <w:pPr>
        <w:pStyle w:val="3"/>
      </w:pPr>
      <w:r>
        <w:rPr>
          <w:rFonts w:hint="eastAsia"/>
        </w:rPr>
        <w:t>5.5.</w:t>
      </w:r>
      <w:r w:rsidR="00831202">
        <w:rPr>
          <w:rFonts w:hint="eastAsia"/>
        </w:rPr>
        <w:t>1</w:t>
      </w:r>
      <w:r>
        <w:rPr>
          <w:rFonts w:hint="eastAsia"/>
        </w:rPr>
        <w:t xml:space="preserve">1 </w:t>
      </w:r>
      <w:r>
        <w:rPr>
          <w:rFonts w:hint="eastAsia"/>
        </w:rPr>
        <w:t>查询</w:t>
      </w:r>
      <w:r w:rsidR="00831202">
        <w:rPr>
          <w:rFonts w:hint="eastAsia"/>
        </w:rPr>
        <w:t>布防延时</w:t>
      </w:r>
    </w:p>
    <w:p w:rsidR="00E4403A" w:rsidRDefault="00E4403A" w:rsidP="00E4403A">
      <w:pPr>
        <w:rPr>
          <w:lang w:eastAsia="zh-CN"/>
        </w:rPr>
      </w:pPr>
    </w:p>
    <w:p w:rsidR="00E4403A" w:rsidRPr="00B4376C" w:rsidRDefault="00E4403A" w:rsidP="00E4403A">
      <w:pPr>
        <w:rPr>
          <w:lang w:eastAsia="zh-CN"/>
        </w:rPr>
      </w:pPr>
    </w:p>
    <w:p w:rsidR="00E4403A" w:rsidRDefault="00E4403A" w:rsidP="00E4403A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403A" w:rsidTr="008F283E">
        <w:tc>
          <w:tcPr>
            <w:tcW w:w="2708" w:type="dxa"/>
          </w:tcPr>
          <w:p w:rsidR="00E4403A" w:rsidRDefault="00E4403A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403A" w:rsidRDefault="00E4403A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403A" w:rsidRDefault="00E4403A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403A" w:rsidTr="008F283E">
        <w:tc>
          <w:tcPr>
            <w:tcW w:w="2708" w:type="dxa"/>
          </w:tcPr>
          <w:p w:rsidR="00E4403A" w:rsidRDefault="00FE56C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E4403A">
              <w:rPr>
                <w:rFonts w:hint="eastAsia"/>
                <w:lang w:eastAsia="zh-CN"/>
              </w:rPr>
              <w:t>0</w:t>
            </w:r>
          </w:p>
        </w:tc>
        <w:tc>
          <w:tcPr>
            <w:tcW w:w="2701" w:type="dxa"/>
          </w:tcPr>
          <w:p w:rsidR="00E4403A" w:rsidRDefault="00E4403A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E4403A" w:rsidRDefault="00E4403A" w:rsidP="008F283E">
            <w:pPr>
              <w:rPr>
                <w:lang w:eastAsia="zh-CN"/>
              </w:rPr>
            </w:pPr>
          </w:p>
        </w:tc>
      </w:tr>
    </w:tbl>
    <w:p w:rsidR="00E4403A" w:rsidRPr="003377BB" w:rsidRDefault="00E4403A" w:rsidP="00E4403A">
      <w:pPr>
        <w:ind w:left="375"/>
        <w:rPr>
          <w:lang w:eastAsia="zh-CN"/>
        </w:rPr>
      </w:pPr>
    </w:p>
    <w:p w:rsidR="00E4403A" w:rsidRDefault="00E4403A" w:rsidP="00E4403A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403A" w:rsidTr="008F283E">
        <w:tc>
          <w:tcPr>
            <w:tcW w:w="2708" w:type="dxa"/>
          </w:tcPr>
          <w:p w:rsidR="00E4403A" w:rsidRDefault="00E4403A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403A" w:rsidRDefault="00E4403A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403A" w:rsidRDefault="00E4403A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403A" w:rsidTr="008F283E">
        <w:tc>
          <w:tcPr>
            <w:tcW w:w="2708" w:type="dxa"/>
          </w:tcPr>
          <w:p w:rsidR="00E4403A" w:rsidRDefault="00FE56C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E4403A">
              <w:rPr>
                <w:rFonts w:hint="eastAsia"/>
                <w:lang w:eastAsia="zh-CN"/>
              </w:rPr>
              <w:t>0</w:t>
            </w:r>
          </w:p>
        </w:tc>
        <w:tc>
          <w:tcPr>
            <w:tcW w:w="2701" w:type="dxa"/>
          </w:tcPr>
          <w:p w:rsidR="00E4403A" w:rsidRDefault="00E4403A" w:rsidP="00FE56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FE56C0">
              <w:rPr>
                <w:rFonts w:hint="eastAsia"/>
                <w:lang w:eastAsia="zh-CN"/>
              </w:rPr>
              <w:t>3</w:t>
            </w:r>
          </w:p>
          <w:p w:rsidR="00113107" w:rsidRDefault="00113107" w:rsidP="00FE56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E4403A" w:rsidRDefault="00FE56C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E4403A" w:rsidRDefault="00E4403A" w:rsidP="00E4403A">
      <w:pPr>
        <w:ind w:left="375"/>
        <w:rPr>
          <w:lang w:eastAsia="zh-CN"/>
        </w:rPr>
      </w:pPr>
    </w:p>
    <w:p w:rsidR="00E4403A" w:rsidRPr="005007D1" w:rsidRDefault="00E4403A" w:rsidP="00E4403A">
      <w:pPr>
        <w:rPr>
          <w:lang w:eastAsia="zh-CN"/>
        </w:rPr>
      </w:pPr>
    </w:p>
    <w:p w:rsidR="00E4403A" w:rsidRDefault="00E4403A" w:rsidP="00E4403A">
      <w:pPr>
        <w:pStyle w:val="3"/>
      </w:pPr>
      <w:r>
        <w:rPr>
          <w:rFonts w:hint="eastAsia"/>
        </w:rPr>
        <w:t>5.5.</w:t>
      </w:r>
      <w:r w:rsidR="00AA5CA2">
        <w:rPr>
          <w:rFonts w:hint="eastAsia"/>
        </w:rPr>
        <w:t>1</w:t>
      </w:r>
      <w:r>
        <w:rPr>
          <w:rFonts w:hint="eastAsia"/>
        </w:rPr>
        <w:t xml:space="preserve">2 </w:t>
      </w:r>
      <w:r>
        <w:rPr>
          <w:rFonts w:hint="eastAsia"/>
        </w:rPr>
        <w:t>设置布防</w:t>
      </w:r>
      <w:r w:rsidR="00831202">
        <w:rPr>
          <w:rFonts w:hint="eastAsia"/>
        </w:rPr>
        <w:t>延时</w:t>
      </w:r>
    </w:p>
    <w:p w:rsidR="00E4403A" w:rsidRDefault="00E4403A" w:rsidP="00E4403A"/>
    <w:p w:rsidR="00E4403A" w:rsidRPr="005007D1" w:rsidRDefault="00E4403A" w:rsidP="00E4403A">
      <w:r>
        <w:rPr>
          <w:rFonts w:hint="eastAsia"/>
          <w:lang w:eastAsia="zh-CN"/>
        </w:rPr>
        <w:tab/>
      </w:r>
    </w:p>
    <w:p w:rsidR="00E4403A" w:rsidRDefault="00E4403A" w:rsidP="00E4403A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AA5CA2" w:rsidTr="008F283E">
        <w:tc>
          <w:tcPr>
            <w:tcW w:w="270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AA5CA2" w:rsidRDefault="00AA5CA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AA5CA2" w:rsidTr="008F283E">
        <w:tc>
          <w:tcPr>
            <w:tcW w:w="2708" w:type="dxa"/>
          </w:tcPr>
          <w:p w:rsidR="00AA5CA2" w:rsidRDefault="00AA5CA2" w:rsidP="00AA5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701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AA5CA2" w:rsidRDefault="00AA5CA2" w:rsidP="00AA5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E4403A" w:rsidRPr="003377BB" w:rsidRDefault="00E4403A" w:rsidP="008F283E">
      <w:pPr>
        <w:rPr>
          <w:lang w:eastAsia="zh-CN"/>
        </w:rPr>
      </w:pPr>
    </w:p>
    <w:p w:rsidR="00E4403A" w:rsidRDefault="00E4403A" w:rsidP="00E4403A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AA5CA2" w:rsidTr="008F283E">
        <w:tc>
          <w:tcPr>
            <w:tcW w:w="270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AA5CA2" w:rsidRDefault="00AA5CA2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AA5CA2" w:rsidTr="008F283E">
        <w:tc>
          <w:tcPr>
            <w:tcW w:w="2708" w:type="dxa"/>
          </w:tcPr>
          <w:p w:rsidR="00AA5CA2" w:rsidRDefault="00AA5CA2" w:rsidP="00AA5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701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AA5CA2" w:rsidRDefault="00AA5CA2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E47370" w:rsidRDefault="00E47370" w:rsidP="00E47370">
      <w:pPr>
        <w:ind w:left="375"/>
        <w:rPr>
          <w:lang w:eastAsia="zh-CN"/>
        </w:rPr>
      </w:pPr>
    </w:p>
    <w:p w:rsidR="00E47370" w:rsidRDefault="00E47370" w:rsidP="00E47370">
      <w:pPr>
        <w:pStyle w:val="3"/>
      </w:pPr>
      <w:r>
        <w:rPr>
          <w:rFonts w:hint="eastAsia"/>
        </w:rPr>
        <w:t xml:space="preserve">5.5.13 </w:t>
      </w:r>
      <w:r>
        <w:rPr>
          <w:rFonts w:hint="eastAsia"/>
        </w:rPr>
        <w:t>查询报警延时</w:t>
      </w:r>
    </w:p>
    <w:p w:rsidR="00E47370" w:rsidRDefault="00E47370" w:rsidP="00E47370">
      <w:pPr>
        <w:rPr>
          <w:lang w:eastAsia="zh-CN"/>
        </w:rPr>
      </w:pPr>
    </w:p>
    <w:p w:rsidR="00E47370" w:rsidRPr="00B4376C" w:rsidRDefault="00E47370" w:rsidP="00E47370">
      <w:pPr>
        <w:rPr>
          <w:lang w:eastAsia="zh-CN"/>
        </w:rPr>
      </w:pPr>
    </w:p>
    <w:p w:rsidR="00E47370" w:rsidRDefault="00E47370" w:rsidP="00E47370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7370" w:rsidTr="008F283E">
        <w:tc>
          <w:tcPr>
            <w:tcW w:w="270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7370" w:rsidTr="008F283E">
        <w:tc>
          <w:tcPr>
            <w:tcW w:w="2708" w:type="dxa"/>
          </w:tcPr>
          <w:p w:rsidR="00E47370" w:rsidRDefault="00E47370" w:rsidP="00E473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</w:p>
        </w:tc>
      </w:tr>
    </w:tbl>
    <w:p w:rsidR="00E47370" w:rsidRPr="003377BB" w:rsidRDefault="00E47370" w:rsidP="00E47370">
      <w:pPr>
        <w:ind w:left="375"/>
        <w:rPr>
          <w:lang w:eastAsia="zh-CN"/>
        </w:rPr>
      </w:pPr>
    </w:p>
    <w:p w:rsidR="00E47370" w:rsidRDefault="00E47370" w:rsidP="00E47370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7370" w:rsidTr="008F283E">
        <w:tc>
          <w:tcPr>
            <w:tcW w:w="270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7370" w:rsidTr="008F283E">
        <w:tc>
          <w:tcPr>
            <w:tcW w:w="2708" w:type="dxa"/>
          </w:tcPr>
          <w:p w:rsidR="00E47370" w:rsidRDefault="00E47370" w:rsidP="00E473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E47370" w:rsidRDefault="00E47370" w:rsidP="00E47370">
      <w:pPr>
        <w:ind w:left="375"/>
        <w:rPr>
          <w:lang w:eastAsia="zh-CN"/>
        </w:rPr>
      </w:pPr>
    </w:p>
    <w:p w:rsidR="00E47370" w:rsidRPr="005007D1" w:rsidRDefault="00E47370" w:rsidP="00E47370">
      <w:pPr>
        <w:rPr>
          <w:lang w:eastAsia="zh-CN"/>
        </w:rPr>
      </w:pPr>
    </w:p>
    <w:p w:rsidR="00E47370" w:rsidRDefault="00E47370" w:rsidP="00E47370">
      <w:pPr>
        <w:pStyle w:val="3"/>
      </w:pPr>
      <w:r>
        <w:rPr>
          <w:rFonts w:hint="eastAsia"/>
        </w:rPr>
        <w:t xml:space="preserve">5.5.14 </w:t>
      </w:r>
      <w:r>
        <w:rPr>
          <w:rFonts w:hint="eastAsia"/>
        </w:rPr>
        <w:t>设置</w:t>
      </w:r>
      <w:r w:rsidR="009B0853">
        <w:rPr>
          <w:rFonts w:hint="eastAsia"/>
        </w:rPr>
        <w:t>报警</w:t>
      </w:r>
      <w:r>
        <w:rPr>
          <w:rFonts w:hint="eastAsia"/>
        </w:rPr>
        <w:t>延时</w:t>
      </w:r>
    </w:p>
    <w:p w:rsidR="00E47370" w:rsidRDefault="00E47370" w:rsidP="00E47370"/>
    <w:p w:rsidR="00E47370" w:rsidRPr="005007D1" w:rsidRDefault="00E47370" w:rsidP="00E47370">
      <w:r>
        <w:rPr>
          <w:rFonts w:hint="eastAsia"/>
          <w:lang w:eastAsia="zh-CN"/>
        </w:rPr>
        <w:tab/>
      </w:r>
    </w:p>
    <w:p w:rsidR="00E47370" w:rsidRDefault="00E47370" w:rsidP="00E47370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7370" w:rsidTr="008F283E">
        <w:tc>
          <w:tcPr>
            <w:tcW w:w="270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7370" w:rsidTr="008F283E">
        <w:tc>
          <w:tcPr>
            <w:tcW w:w="2708" w:type="dxa"/>
          </w:tcPr>
          <w:p w:rsidR="00E47370" w:rsidRDefault="00E47370" w:rsidP="00E473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E47370" w:rsidRPr="003377BB" w:rsidRDefault="00E47370" w:rsidP="00E47370">
      <w:pPr>
        <w:rPr>
          <w:lang w:eastAsia="zh-CN"/>
        </w:rPr>
      </w:pPr>
    </w:p>
    <w:p w:rsidR="00E47370" w:rsidRDefault="00E47370" w:rsidP="00E47370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E47370" w:rsidTr="008F283E">
        <w:tc>
          <w:tcPr>
            <w:tcW w:w="270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47370" w:rsidTr="008F283E">
        <w:tc>
          <w:tcPr>
            <w:tcW w:w="2708" w:type="dxa"/>
          </w:tcPr>
          <w:p w:rsidR="00E47370" w:rsidRDefault="00E47370" w:rsidP="00E473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701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(0-255)</w:t>
            </w:r>
          </w:p>
        </w:tc>
        <w:tc>
          <w:tcPr>
            <w:tcW w:w="2738" w:type="dxa"/>
          </w:tcPr>
          <w:p w:rsidR="00E47370" w:rsidRDefault="00E47370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u8Delay</w:t>
            </w:r>
          </w:p>
        </w:tc>
      </w:tr>
    </w:tbl>
    <w:p w:rsidR="00D26B30" w:rsidRDefault="00D26B30" w:rsidP="001B01B2">
      <w:pPr>
        <w:rPr>
          <w:lang w:eastAsia="zh-CN"/>
        </w:rPr>
      </w:pPr>
    </w:p>
    <w:p w:rsidR="004109BB" w:rsidRPr="005007D1" w:rsidRDefault="004109BB" w:rsidP="004109BB">
      <w:pPr>
        <w:rPr>
          <w:lang w:eastAsia="zh-CN"/>
        </w:rPr>
      </w:pPr>
    </w:p>
    <w:p w:rsidR="004109BB" w:rsidRDefault="004109BB" w:rsidP="004109BB">
      <w:pPr>
        <w:pStyle w:val="3"/>
      </w:pPr>
      <w:r>
        <w:rPr>
          <w:rFonts w:hint="eastAsia"/>
        </w:rPr>
        <w:t xml:space="preserve">5.5.15 </w:t>
      </w:r>
      <w:r>
        <w:rPr>
          <w:rFonts w:hint="eastAsia"/>
        </w:rPr>
        <w:t>回拨监听</w:t>
      </w:r>
    </w:p>
    <w:p w:rsidR="004109BB" w:rsidRDefault="004109BB" w:rsidP="004109BB"/>
    <w:p w:rsidR="004109BB" w:rsidRPr="005007D1" w:rsidRDefault="004109BB" w:rsidP="004109BB">
      <w:r>
        <w:rPr>
          <w:rFonts w:hint="eastAsia"/>
          <w:lang w:eastAsia="zh-CN"/>
        </w:rPr>
        <w:tab/>
      </w:r>
    </w:p>
    <w:p w:rsidR="004109BB" w:rsidRDefault="004109BB" w:rsidP="004109BB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109BB" w:rsidTr="008F283E">
        <w:tc>
          <w:tcPr>
            <w:tcW w:w="2708" w:type="dxa"/>
          </w:tcPr>
          <w:p w:rsidR="004109BB" w:rsidRDefault="004109BB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109BB" w:rsidRDefault="004109BB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109BB" w:rsidRDefault="004109BB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109BB" w:rsidTr="008F283E">
        <w:tc>
          <w:tcPr>
            <w:tcW w:w="2708" w:type="dxa"/>
          </w:tcPr>
          <w:p w:rsidR="004109BB" w:rsidRDefault="004109BB" w:rsidP="002C5A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5AAE">
              <w:rPr>
                <w:rFonts w:hint="eastAsia"/>
                <w:lang w:eastAsia="zh-CN"/>
              </w:rPr>
              <w:t>4</w:t>
            </w:r>
          </w:p>
        </w:tc>
        <w:tc>
          <w:tcPr>
            <w:tcW w:w="2701" w:type="dxa"/>
          </w:tcPr>
          <w:p w:rsidR="004109BB" w:rsidRDefault="002C5AAE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4109BB" w:rsidRDefault="004109BB" w:rsidP="008F283E">
            <w:pPr>
              <w:rPr>
                <w:lang w:eastAsia="zh-CN"/>
              </w:rPr>
            </w:pPr>
          </w:p>
        </w:tc>
      </w:tr>
    </w:tbl>
    <w:p w:rsidR="004109BB" w:rsidRPr="003377BB" w:rsidRDefault="004109BB" w:rsidP="004109BB">
      <w:pPr>
        <w:rPr>
          <w:lang w:eastAsia="zh-CN"/>
        </w:rPr>
      </w:pPr>
    </w:p>
    <w:p w:rsidR="004109BB" w:rsidRDefault="004109BB" w:rsidP="004109BB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4109BB" w:rsidTr="008F283E">
        <w:tc>
          <w:tcPr>
            <w:tcW w:w="2708" w:type="dxa"/>
          </w:tcPr>
          <w:p w:rsidR="004109BB" w:rsidRDefault="004109BB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4109BB" w:rsidRDefault="004109BB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4109BB" w:rsidRDefault="004109BB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4109BB" w:rsidTr="008F283E">
        <w:tc>
          <w:tcPr>
            <w:tcW w:w="2708" w:type="dxa"/>
          </w:tcPr>
          <w:p w:rsidR="004109BB" w:rsidRDefault="004109BB" w:rsidP="008F283E">
            <w:pPr>
              <w:rPr>
                <w:lang w:eastAsia="zh-CN"/>
              </w:rPr>
            </w:pPr>
          </w:p>
        </w:tc>
        <w:tc>
          <w:tcPr>
            <w:tcW w:w="2701" w:type="dxa"/>
          </w:tcPr>
          <w:p w:rsidR="004109BB" w:rsidRDefault="004109BB" w:rsidP="008F283E">
            <w:pPr>
              <w:rPr>
                <w:lang w:eastAsia="zh-CN"/>
              </w:rPr>
            </w:pPr>
          </w:p>
        </w:tc>
        <w:tc>
          <w:tcPr>
            <w:tcW w:w="2738" w:type="dxa"/>
          </w:tcPr>
          <w:p w:rsidR="004109BB" w:rsidRDefault="004109BB" w:rsidP="008F283E">
            <w:pPr>
              <w:rPr>
                <w:lang w:eastAsia="zh-CN"/>
              </w:rPr>
            </w:pPr>
          </w:p>
        </w:tc>
      </w:tr>
    </w:tbl>
    <w:p w:rsidR="004109BB" w:rsidRDefault="004109BB" w:rsidP="004109BB">
      <w:pPr>
        <w:rPr>
          <w:lang w:eastAsia="zh-CN"/>
        </w:rPr>
      </w:pPr>
    </w:p>
    <w:p w:rsidR="002D49BD" w:rsidRPr="005007D1" w:rsidRDefault="002D49BD" w:rsidP="002D49BD">
      <w:pPr>
        <w:rPr>
          <w:lang w:eastAsia="zh-CN"/>
        </w:rPr>
      </w:pPr>
    </w:p>
    <w:p w:rsidR="002D49BD" w:rsidRDefault="002D49BD" w:rsidP="002D49BD">
      <w:pPr>
        <w:pStyle w:val="3"/>
      </w:pPr>
      <w:r>
        <w:rPr>
          <w:rFonts w:hint="eastAsia"/>
        </w:rPr>
        <w:t xml:space="preserve">5.5.16 </w:t>
      </w:r>
      <w:r>
        <w:rPr>
          <w:rFonts w:hint="eastAsia"/>
        </w:rPr>
        <w:t>设置短信回复开关</w:t>
      </w:r>
    </w:p>
    <w:p w:rsidR="002D49BD" w:rsidRDefault="002D49BD" w:rsidP="002D49BD">
      <w:pPr>
        <w:rPr>
          <w:lang w:eastAsia="zh-CN"/>
        </w:rPr>
      </w:pPr>
    </w:p>
    <w:p w:rsidR="002D49BD" w:rsidRPr="005007D1" w:rsidRDefault="002D49BD" w:rsidP="002D49BD">
      <w:r>
        <w:rPr>
          <w:rFonts w:hint="eastAsia"/>
          <w:lang w:eastAsia="zh-CN"/>
        </w:rPr>
        <w:tab/>
      </w:r>
    </w:p>
    <w:p w:rsidR="002D49BD" w:rsidRDefault="002D49BD" w:rsidP="002D49BD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2D49BD" w:rsidTr="008F283E">
        <w:tc>
          <w:tcPr>
            <w:tcW w:w="270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D49BD" w:rsidRDefault="002D49BD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D49BD" w:rsidTr="008F283E">
        <w:tc>
          <w:tcPr>
            <w:tcW w:w="2708" w:type="dxa"/>
          </w:tcPr>
          <w:p w:rsidR="002D49BD" w:rsidRDefault="002D49BD" w:rsidP="002D49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701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273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u8Onoff</w:t>
            </w:r>
          </w:p>
        </w:tc>
      </w:tr>
    </w:tbl>
    <w:p w:rsidR="002D49BD" w:rsidRPr="003377BB" w:rsidRDefault="002D49BD" w:rsidP="002D49BD">
      <w:pPr>
        <w:rPr>
          <w:lang w:eastAsia="zh-CN"/>
        </w:rPr>
      </w:pPr>
    </w:p>
    <w:p w:rsidR="002D49BD" w:rsidRDefault="002D49BD" w:rsidP="002D49BD">
      <w:pPr>
        <w:ind w:left="375"/>
        <w:rPr>
          <w:lang w:eastAsia="zh-CN"/>
        </w:rPr>
      </w:pPr>
      <w:r>
        <w:rPr>
          <w:rFonts w:hint="eastAsia"/>
          <w:lang w:eastAsia="zh-CN"/>
        </w:rPr>
        <w:lastRenderedPageBreak/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2D49BD" w:rsidTr="008F283E">
        <w:tc>
          <w:tcPr>
            <w:tcW w:w="270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2D49BD" w:rsidRDefault="002D49BD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D49BD" w:rsidTr="008F283E">
        <w:tc>
          <w:tcPr>
            <w:tcW w:w="2708" w:type="dxa"/>
          </w:tcPr>
          <w:p w:rsidR="002D49BD" w:rsidRDefault="002D49BD" w:rsidP="002D49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701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2738" w:type="dxa"/>
          </w:tcPr>
          <w:p w:rsidR="002D49BD" w:rsidRDefault="002D49BD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u8Onoff</w:t>
            </w:r>
          </w:p>
        </w:tc>
      </w:tr>
    </w:tbl>
    <w:p w:rsidR="002D49BD" w:rsidRDefault="002D49BD" w:rsidP="002D49BD">
      <w:pPr>
        <w:rPr>
          <w:lang w:eastAsia="zh-CN"/>
        </w:rPr>
      </w:pPr>
    </w:p>
    <w:p w:rsidR="00CF41E3" w:rsidRDefault="00CF41E3" w:rsidP="00CF41E3">
      <w:pPr>
        <w:pStyle w:val="3"/>
      </w:pPr>
      <w:r>
        <w:rPr>
          <w:rFonts w:hint="eastAsia"/>
        </w:rPr>
        <w:t>5.5.1</w:t>
      </w:r>
      <w:r w:rsidR="004271F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271F3">
        <w:rPr>
          <w:rFonts w:hint="eastAsia"/>
        </w:rPr>
        <w:t>布撤防短信通知</w:t>
      </w:r>
    </w:p>
    <w:p w:rsidR="00CF41E3" w:rsidRDefault="00CF41E3" w:rsidP="00CF41E3">
      <w:pPr>
        <w:rPr>
          <w:lang w:eastAsia="zh-CN"/>
        </w:rPr>
      </w:pPr>
    </w:p>
    <w:p w:rsidR="00CF41E3" w:rsidRPr="00B4376C" w:rsidRDefault="00CF41E3" w:rsidP="00CF41E3">
      <w:pPr>
        <w:rPr>
          <w:lang w:eastAsia="zh-CN"/>
        </w:rPr>
      </w:pPr>
    </w:p>
    <w:p w:rsidR="00CF41E3" w:rsidRDefault="00CF41E3" w:rsidP="00CF41E3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CF41E3" w:rsidTr="008F283E">
        <w:tc>
          <w:tcPr>
            <w:tcW w:w="270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CF41E3" w:rsidTr="008F283E">
        <w:tc>
          <w:tcPr>
            <w:tcW w:w="2708" w:type="dxa"/>
          </w:tcPr>
          <w:p w:rsidR="00CF41E3" w:rsidRDefault="00CF41E3" w:rsidP="005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563863">
              <w:rPr>
                <w:rFonts w:hint="eastAsia"/>
                <w:lang w:eastAsia="zh-CN"/>
              </w:rPr>
              <w:t>6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</w:p>
        </w:tc>
      </w:tr>
    </w:tbl>
    <w:p w:rsidR="00CF41E3" w:rsidRPr="003377BB" w:rsidRDefault="00CF41E3" w:rsidP="00CF41E3">
      <w:pPr>
        <w:ind w:left="375"/>
        <w:rPr>
          <w:lang w:eastAsia="zh-CN"/>
        </w:rPr>
      </w:pPr>
    </w:p>
    <w:p w:rsidR="00CF41E3" w:rsidRDefault="00CF41E3" w:rsidP="00CF41E3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CF41E3" w:rsidTr="008F283E">
        <w:tc>
          <w:tcPr>
            <w:tcW w:w="270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CF41E3" w:rsidTr="008F283E">
        <w:tc>
          <w:tcPr>
            <w:tcW w:w="2708" w:type="dxa"/>
          </w:tcPr>
          <w:p w:rsidR="00CF41E3" w:rsidRDefault="00CF41E3" w:rsidP="005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563863">
              <w:rPr>
                <w:rFonts w:hint="eastAsia"/>
                <w:lang w:eastAsia="zh-CN"/>
              </w:rPr>
              <w:t>6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CF41E3" w:rsidRDefault="00CF41E3" w:rsidP="008F283E">
            <w:pPr>
              <w:rPr>
                <w:lang w:eastAsia="zh-CN"/>
              </w:rPr>
            </w:pPr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</w:t>
            </w:r>
            <w:r w:rsidR="00D51D5F">
              <w:rPr>
                <w:rFonts w:hint="eastAsia"/>
                <w:lang w:eastAsia="zh-CN"/>
              </w:rPr>
              <w:t>ArmSmsNotice;</w:t>
            </w:r>
          </w:p>
          <w:p w:rsidR="00D51D5F" w:rsidRDefault="00D51D5F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u8DisarmSmsNotice;</w:t>
            </w:r>
          </w:p>
          <w:p w:rsidR="00D51D5F" w:rsidRDefault="00D51D5F" w:rsidP="00D51D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u8HomeSmsNotice;</w:t>
            </w:r>
          </w:p>
        </w:tc>
      </w:tr>
    </w:tbl>
    <w:p w:rsidR="00CF41E3" w:rsidRDefault="00CF41E3" w:rsidP="00CF41E3">
      <w:pPr>
        <w:ind w:left="375"/>
        <w:rPr>
          <w:lang w:eastAsia="zh-CN"/>
        </w:rPr>
      </w:pPr>
    </w:p>
    <w:p w:rsidR="00CF41E3" w:rsidRPr="005007D1" w:rsidRDefault="00CF41E3" w:rsidP="00CF41E3">
      <w:pPr>
        <w:rPr>
          <w:lang w:eastAsia="zh-CN"/>
        </w:rPr>
      </w:pPr>
    </w:p>
    <w:p w:rsidR="00CF41E3" w:rsidRDefault="00CF41E3" w:rsidP="00CF41E3">
      <w:pPr>
        <w:pStyle w:val="3"/>
      </w:pPr>
      <w:r>
        <w:rPr>
          <w:rFonts w:hint="eastAsia"/>
        </w:rPr>
        <w:t>5.5.1</w:t>
      </w:r>
      <w:r w:rsidR="004271F3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4271F3">
        <w:rPr>
          <w:rFonts w:hint="eastAsia"/>
        </w:rPr>
        <w:t>布撤防短信通知</w:t>
      </w:r>
    </w:p>
    <w:p w:rsidR="00CF41E3" w:rsidRDefault="00CF41E3" w:rsidP="00CF41E3">
      <w:pPr>
        <w:rPr>
          <w:lang w:eastAsia="zh-CN"/>
        </w:rPr>
      </w:pPr>
    </w:p>
    <w:p w:rsidR="00CF41E3" w:rsidRPr="005007D1" w:rsidRDefault="00CF41E3" w:rsidP="00CF41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CF41E3" w:rsidRDefault="00CF41E3" w:rsidP="00CF41E3">
      <w:pPr>
        <w:ind w:firstLine="420"/>
        <w:rPr>
          <w:lang w:eastAsia="zh-CN"/>
        </w:rPr>
      </w:pPr>
      <w:r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CF41E3" w:rsidTr="008F283E">
        <w:tc>
          <w:tcPr>
            <w:tcW w:w="270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CF41E3" w:rsidTr="008F283E">
        <w:tc>
          <w:tcPr>
            <w:tcW w:w="2708" w:type="dxa"/>
          </w:tcPr>
          <w:p w:rsidR="00CF41E3" w:rsidRDefault="00CF41E3" w:rsidP="005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563863">
              <w:rPr>
                <w:rFonts w:hint="eastAsia"/>
                <w:lang w:eastAsia="zh-CN"/>
              </w:rPr>
              <w:t>7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  <w:p w:rsidR="00CF41E3" w:rsidRDefault="00CF41E3" w:rsidP="008F283E">
            <w:pPr>
              <w:rPr>
                <w:lang w:eastAsia="zh-CN"/>
              </w:rPr>
            </w:pPr>
          </w:p>
        </w:tc>
        <w:tc>
          <w:tcPr>
            <w:tcW w:w="2738" w:type="dxa"/>
          </w:tcPr>
          <w:p w:rsidR="00696B3F" w:rsidRDefault="00696B3F" w:rsidP="00696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u8ArmSmsNotice;</w:t>
            </w:r>
          </w:p>
          <w:p w:rsidR="00696B3F" w:rsidRDefault="00696B3F" w:rsidP="00696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u8DisarmSmsNotice;</w:t>
            </w:r>
          </w:p>
          <w:p w:rsidR="00CF41E3" w:rsidRDefault="00696B3F" w:rsidP="00696B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u8HomeSmsNotice;</w:t>
            </w:r>
          </w:p>
        </w:tc>
      </w:tr>
    </w:tbl>
    <w:p w:rsidR="00CF41E3" w:rsidRPr="003377BB" w:rsidRDefault="00CF41E3" w:rsidP="00CF41E3">
      <w:pPr>
        <w:rPr>
          <w:lang w:eastAsia="zh-CN"/>
        </w:rPr>
      </w:pPr>
    </w:p>
    <w:p w:rsidR="00CF41E3" w:rsidRDefault="00CF41E3" w:rsidP="00CF41E3">
      <w:pPr>
        <w:ind w:left="375"/>
        <w:rPr>
          <w:lang w:eastAsia="zh-CN"/>
        </w:rPr>
      </w:pPr>
      <w:r>
        <w:rPr>
          <w:rFonts w:hint="eastAsia"/>
          <w:lang w:eastAsia="zh-CN"/>
        </w:rPr>
        <w:t>ACK:</w:t>
      </w:r>
    </w:p>
    <w:tbl>
      <w:tblPr>
        <w:tblStyle w:val="af3"/>
        <w:tblW w:w="0" w:type="auto"/>
        <w:tblInd w:w="375" w:type="dxa"/>
        <w:tblLook w:val="04A0" w:firstRow="1" w:lastRow="0" w:firstColumn="1" w:lastColumn="0" w:noHBand="0" w:noVBand="1"/>
      </w:tblPr>
      <w:tblGrid>
        <w:gridCol w:w="2708"/>
        <w:gridCol w:w="2701"/>
        <w:gridCol w:w="2738"/>
      </w:tblGrid>
      <w:tr w:rsidR="00CF41E3" w:rsidTr="008F283E">
        <w:tc>
          <w:tcPr>
            <w:tcW w:w="270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701" w:type="dxa"/>
          </w:tcPr>
          <w:p w:rsidR="00CF41E3" w:rsidRDefault="00CF41E3" w:rsidP="008F283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738" w:type="dxa"/>
          </w:tcPr>
          <w:p w:rsidR="00CF41E3" w:rsidRDefault="00CF41E3" w:rsidP="008F28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CF41E3" w:rsidTr="008F283E">
        <w:tc>
          <w:tcPr>
            <w:tcW w:w="2708" w:type="dxa"/>
          </w:tcPr>
          <w:p w:rsidR="00CF41E3" w:rsidRDefault="00CF41E3" w:rsidP="005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563863">
              <w:rPr>
                <w:rFonts w:hint="eastAsia"/>
                <w:lang w:eastAsia="zh-CN"/>
              </w:rPr>
              <w:t>7</w:t>
            </w:r>
          </w:p>
        </w:tc>
        <w:tc>
          <w:tcPr>
            <w:tcW w:w="2701" w:type="dxa"/>
          </w:tcPr>
          <w:p w:rsidR="00CF41E3" w:rsidRDefault="00CF41E3" w:rsidP="004E4C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2738" w:type="dxa"/>
          </w:tcPr>
          <w:p w:rsidR="004E4C7F" w:rsidRDefault="004E4C7F" w:rsidP="004E4C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u8ArmSmsNotice;</w:t>
            </w:r>
          </w:p>
          <w:p w:rsidR="004E4C7F" w:rsidRDefault="004E4C7F" w:rsidP="004E4C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u8DisarmSmsNotice;</w:t>
            </w:r>
          </w:p>
          <w:p w:rsidR="00CF41E3" w:rsidRDefault="004E4C7F" w:rsidP="004E4C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 xml:space="preserve"> u8HomeSmsNotice;</w:t>
            </w:r>
          </w:p>
        </w:tc>
      </w:tr>
    </w:tbl>
    <w:p w:rsidR="00CF41E3" w:rsidRDefault="00CF41E3" w:rsidP="00CF41E3">
      <w:pPr>
        <w:rPr>
          <w:lang w:eastAsia="zh-CN"/>
        </w:rPr>
      </w:pPr>
    </w:p>
    <w:p w:rsidR="004109BB" w:rsidRDefault="004109BB" w:rsidP="004109BB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F4463F" w:rsidRDefault="00F4463F" w:rsidP="001B01B2">
      <w:pPr>
        <w:rPr>
          <w:lang w:eastAsia="zh-CN"/>
        </w:rPr>
      </w:pPr>
    </w:p>
    <w:p w:rsidR="00D26B30" w:rsidRPr="001B01B2" w:rsidRDefault="00D26B30" w:rsidP="001B01B2">
      <w:pPr>
        <w:rPr>
          <w:lang w:eastAsia="zh-CN"/>
        </w:rPr>
      </w:pPr>
    </w:p>
    <w:sectPr w:rsidR="00D26B30" w:rsidRPr="001B01B2" w:rsidSect="00C4105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CB" w:rsidRDefault="00E47CCB" w:rsidP="00885D9E">
      <w:pPr>
        <w:spacing w:after="0" w:line="240" w:lineRule="auto"/>
      </w:pPr>
      <w:r>
        <w:separator/>
      </w:r>
    </w:p>
  </w:endnote>
  <w:endnote w:type="continuationSeparator" w:id="0">
    <w:p w:rsidR="00E47CCB" w:rsidRDefault="00E47CCB" w:rsidP="0088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38134"/>
      <w:docPartObj>
        <w:docPartGallery w:val="Page Numbers (Bottom of Page)"/>
        <w:docPartUnique/>
      </w:docPartObj>
    </w:sdtPr>
    <w:sdtEndPr/>
    <w:sdtContent>
      <w:p w:rsidR="008F283E" w:rsidRDefault="008F283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01A" w:rsidRPr="0038401A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:rsidR="008F283E" w:rsidRDefault="008F2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CB" w:rsidRDefault="00E47CCB" w:rsidP="00885D9E">
      <w:pPr>
        <w:spacing w:after="0" w:line="240" w:lineRule="auto"/>
      </w:pPr>
      <w:r>
        <w:separator/>
      </w:r>
    </w:p>
  </w:footnote>
  <w:footnote w:type="continuationSeparator" w:id="0">
    <w:p w:rsidR="00E47CCB" w:rsidRDefault="00E47CCB" w:rsidP="0088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5F81"/>
    <w:multiLevelType w:val="hybridMultilevel"/>
    <w:tmpl w:val="FC2E3676"/>
    <w:lvl w:ilvl="0" w:tplc="96BE74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21294"/>
    <w:multiLevelType w:val="hybridMultilevel"/>
    <w:tmpl w:val="BA3AE864"/>
    <w:lvl w:ilvl="0" w:tplc="6E82FB66">
      <w:start w:val="1"/>
      <w:numFmt w:val="lowerRoman"/>
      <w:lvlText w:val="%1."/>
      <w:lvlJc w:val="righ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AD72464"/>
    <w:multiLevelType w:val="hybridMultilevel"/>
    <w:tmpl w:val="BA667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987B84"/>
    <w:multiLevelType w:val="hybridMultilevel"/>
    <w:tmpl w:val="17C425E4"/>
    <w:lvl w:ilvl="0" w:tplc="E17AA576">
      <w:start w:val="3"/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C95B36"/>
    <w:multiLevelType w:val="hybridMultilevel"/>
    <w:tmpl w:val="EA1CC7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D37DE8"/>
    <w:multiLevelType w:val="hybridMultilevel"/>
    <w:tmpl w:val="B4BC2B70"/>
    <w:lvl w:ilvl="0" w:tplc="179E6D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0835CD"/>
    <w:multiLevelType w:val="hybridMultilevel"/>
    <w:tmpl w:val="3DD8138E"/>
    <w:lvl w:ilvl="0" w:tplc="3C28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1630"/>
    <w:multiLevelType w:val="hybridMultilevel"/>
    <w:tmpl w:val="C0A622AE"/>
    <w:lvl w:ilvl="0" w:tplc="7FC8BB9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DE402F"/>
    <w:multiLevelType w:val="hybridMultilevel"/>
    <w:tmpl w:val="91C6FECC"/>
    <w:lvl w:ilvl="0" w:tplc="5C849402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3D187C43"/>
    <w:multiLevelType w:val="hybridMultilevel"/>
    <w:tmpl w:val="098234A0"/>
    <w:lvl w:ilvl="0" w:tplc="4E44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7E4C47"/>
    <w:multiLevelType w:val="multilevel"/>
    <w:tmpl w:val="C95E9BD4"/>
    <w:lvl w:ilvl="0">
      <w:start w:val="1"/>
      <w:numFmt w:val="decimal"/>
      <w:pStyle w:val="1"/>
      <w:lvlText w:val="%1."/>
      <w:lvlJc w:val="left"/>
      <w:pPr>
        <w:ind w:left="846" w:hanging="42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78F4A82"/>
    <w:multiLevelType w:val="hybridMultilevel"/>
    <w:tmpl w:val="94CCCF46"/>
    <w:lvl w:ilvl="0" w:tplc="867E33EE">
      <w:start w:val="3"/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A2B7F"/>
    <w:multiLevelType w:val="hybridMultilevel"/>
    <w:tmpl w:val="EFB22F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F01B23"/>
    <w:multiLevelType w:val="hybridMultilevel"/>
    <w:tmpl w:val="E41A44D4"/>
    <w:lvl w:ilvl="0" w:tplc="545C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9F2F43"/>
    <w:multiLevelType w:val="multilevel"/>
    <w:tmpl w:val="F62A4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2"/>
  </w:num>
  <w:num w:numId="14">
    <w:abstractNumId w:val="4"/>
  </w:num>
  <w:num w:numId="15">
    <w:abstractNumId w:val="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5D9E"/>
    <w:rsid w:val="000128D2"/>
    <w:rsid w:val="000208FD"/>
    <w:rsid w:val="00022F1F"/>
    <w:rsid w:val="000304F9"/>
    <w:rsid w:val="00031F6B"/>
    <w:rsid w:val="00051344"/>
    <w:rsid w:val="00052EBD"/>
    <w:rsid w:val="00053130"/>
    <w:rsid w:val="00057C42"/>
    <w:rsid w:val="00061171"/>
    <w:rsid w:val="00063C78"/>
    <w:rsid w:val="000645A5"/>
    <w:rsid w:val="00066857"/>
    <w:rsid w:val="00070518"/>
    <w:rsid w:val="000779B0"/>
    <w:rsid w:val="00080F90"/>
    <w:rsid w:val="00082D4A"/>
    <w:rsid w:val="00082E87"/>
    <w:rsid w:val="000872C5"/>
    <w:rsid w:val="00094369"/>
    <w:rsid w:val="0009573E"/>
    <w:rsid w:val="00096FC6"/>
    <w:rsid w:val="0009775E"/>
    <w:rsid w:val="000A2C7C"/>
    <w:rsid w:val="000A35D8"/>
    <w:rsid w:val="000B0807"/>
    <w:rsid w:val="000B25C2"/>
    <w:rsid w:val="000B5768"/>
    <w:rsid w:val="000B61CB"/>
    <w:rsid w:val="000C08F2"/>
    <w:rsid w:val="000C0C8D"/>
    <w:rsid w:val="000D290D"/>
    <w:rsid w:val="000D422C"/>
    <w:rsid w:val="000E2704"/>
    <w:rsid w:val="000E2D2E"/>
    <w:rsid w:val="000F6767"/>
    <w:rsid w:val="0010378A"/>
    <w:rsid w:val="0010383F"/>
    <w:rsid w:val="00103B8E"/>
    <w:rsid w:val="00113107"/>
    <w:rsid w:val="00130FD4"/>
    <w:rsid w:val="00137371"/>
    <w:rsid w:val="001411C3"/>
    <w:rsid w:val="001426CE"/>
    <w:rsid w:val="00142EAD"/>
    <w:rsid w:val="00154B47"/>
    <w:rsid w:val="00154C33"/>
    <w:rsid w:val="001565B4"/>
    <w:rsid w:val="00166641"/>
    <w:rsid w:val="0018544B"/>
    <w:rsid w:val="001877CC"/>
    <w:rsid w:val="00194672"/>
    <w:rsid w:val="00197CD6"/>
    <w:rsid w:val="001A0A26"/>
    <w:rsid w:val="001B01B2"/>
    <w:rsid w:val="001D343F"/>
    <w:rsid w:val="001E191C"/>
    <w:rsid w:val="001E4003"/>
    <w:rsid w:val="001E59B5"/>
    <w:rsid w:val="001E60A6"/>
    <w:rsid w:val="001F047C"/>
    <w:rsid w:val="001F44D7"/>
    <w:rsid w:val="00201C80"/>
    <w:rsid w:val="002046F8"/>
    <w:rsid w:val="00206793"/>
    <w:rsid w:val="002275D2"/>
    <w:rsid w:val="00234451"/>
    <w:rsid w:val="00244C81"/>
    <w:rsid w:val="00245814"/>
    <w:rsid w:val="002462D4"/>
    <w:rsid w:val="00253A9F"/>
    <w:rsid w:val="0026768F"/>
    <w:rsid w:val="00274579"/>
    <w:rsid w:val="002753CF"/>
    <w:rsid w:val="0028550E"/>
    <w:rsid w:val="00285FC5"/>
    <w:rsid w:val="00295F86"/>
    <w:rsid w:val="002B7BE2"/>
    <w:rsid w:val="002C5AAE"/>
    <w:rsid w:val="002D277D"/>
    <w:rsid w:val="002D49BD"/>
    <w:rsid w:val="002D7B6E"/>
    <w:rsid w:val="002E0DDC"/>
    <w:rsid w:val="002E12F4"/>
    <w:rsid w:val="002E138E"/>
    <w:rsid w:val="00313953"/>
    <w:rsid w:val="00317593"/>
    <w:rsid w:val="003309F8"/>
    <w:rsid w:val="003377BB"/>
    <w:rsid w:val="00342BC1"/>
    <w:rsid w:val="00357843"/>
    <w:rsid w:val="00360A49"/>
    <w:rsid w:val="00362592"/>
    <w:rsid w:val="003641B4"/>
    <w:rsid w:val="00365FA8"/>
    <w:rsid w:val="00375CDB"/>
    <w:rsid w:val="0038002E"/>
    <w:rsid w:val="0038401A"/>
    <w:rsid w:val="00385D49"/>
    <w:rsid w:val="003908BD"/>
    <w:rsid w:val="00395F37"/>
    <w:rsid w:val="003B1663"/>
    <w:rsid w:val="003B3547"/>
    <w:rsid w:val="003B45D3"/>
    <w:rsid w:val="003C166D"/>
    <w:rsid w:val="003C56A8"/>
    <w:rsid w:val="003D2393"/>
    <w:rsid w:val="003E2106"/>
    <w:rsid w:val="003F1A31"/>
    <w:rsid w:val="003F27A4"/>
    <w:rsid w:val="00403537"/>
    <w:rsid w:val="00403E68"/>
    <w:rsid w:val="004109BB"/>
    <w:rsid w:val="004225BD"/>
    <w:rsid w:val="004271F3"/>
    <w:rsid w:val="00431844"/>
    <w:rsid w:val="004355FF"/>
    <w:rsid w:val="00441AF4"/>
    <w:rsid w:val="00455FE1"/>
    <w:rsid w:val="00456009"/>
    <w:rsid w:val="004607CC"/>
    <w:rsid w:val="00465113"/>
    <w:rsid w:val="00474558"/>
    <w:rsid w:val="00484355"/>
    <w:rsid w:val="00486B32"/>
    <w:rsid w:val="00487884"/>
    <w:rsid w:val="00487BF1"/>
    <w:rsid w:val="0049001F"/>
    <w:rsid w:val="00490A60"/>
    <w:rsid w:val="00493C29"/>
    <w:rsid w:val="004A08E5"/>
    <w:rsid w:val="004A49DF"/>
    <w:rsid w:val="004A5915"/>
    <w:rsid w:val="004C6E85"/>
    <w:rsid w:val="004D16EB"/>
    <w:rsid w:val="004D4FCF"/>
    <w:rsid w:val="004D6AFB"/>
    <w:rsid w:val="004E4C7F"/>
    <w:rsid w:val="004E705D"/>
    <w:rsid w:val="004E73BC"/>
    <w:rsid w:val="004F028A"/>
    <w:rsid w:val="004F3B59"/>
    <w:rsid w:val="004F445B"/>
    <w:rsid w:val="005007D1"/>
    <w:rsid w:val="005107F2"/>
    <w:rsid w:val="00521D4D"/>
    <w:rsid w:val="005374DE"/>
    <w:rsid w:val="00537D6B"/>
    <w:rsid w:val="00543EA0"/>
    <w:rsid w:val="00546920"/>
    <w:rsid w:val="00550A33"/>
    <w:rsid w:val="0055101F"/>
    <w:rsid w:val="005525A0"/>
    <w:rsid w:val="0055297A"/>
    <w:rsid w:val="00554FE5"/>
    <w:rsid w:val="005626A4"/>
    <w:rsid w:val="00563863"/>
    <w:rsid w:val="00566383"/>
    <w:rsid w:val="0057511A"/>
    <w:rsid w:val="00581A4F"/>
    <w:rsid w:val="0058397C"/>
    <w:rsid w:val="0058634B"/>
    <w:rsid w:val="005878EC"/>
    <w:rsid w:val="00590003"/>
    <w:rsid w:val="00590A5B"/>
    <w:rsid w:val="00594B40"/>
    <w:rsid w:val="005C64DA"/>
    <w:rsid w:val="005D047D"/>
    <w:rsid w:val="005D17EA"/>
    <w:rsid w:val="005D1E7D"/>
    <w:rsid w:val="005D51AE"/>
    <w:rsid w:val="005D7C35"/>
    <w:rsid w:val="005F3EC5"/>
    <w:rsid w:val="00605135"/>
    <w:rsid w:val="0062097B"/>
    <w:rsid w:val="006347EC"/>
    <w:rsid w:val="00640287"/>
    <w:rsid w:val="00643E28"/>
    <w:rsid w:val="00644E7E"/>
    <w:rsid w:val="00657727"/>
    <w:rsid w:val="00660524"/>
    <w:rsid w:val="00663914"/>
    <w:rsid w:val="00680F6B"/>
    <w:rsid w:val="00690513"/>
    <w:rsid w:val="00690871"/>
    <w:rsid w:val="00695C1D"/>
    <w:rsid w:val="00696B3F"/>
    <w:rsid w:val="006A02E8"/>
    <w:rsid w:val="006A3DC1"/>
    <w:rsid w:val="006C1A6E"/>
    <w:rsid w:val="006C54B2"/>
    <w:rsid w:val="006E539F"/>
    <w:rsid w:val="006E741F"/>
    <w:rsid w:val="006F6849"/>
    <w:rsid w:val="00716B16"/>
    <w:rsid w:val="007247C5"/>
    <w:rsid w:val="00725BE0"/>
    <w:rsid w:val="00731194"/>
    <w:rsid w:val="00733B3C"/>
    <w:rsid w:val="007356F6"/>
    <w:rsid w:val="00737A74"/>
    <w:rsid w:val="00745224"/>
    <w:rsid w:val="0076216F"/>
    <w:rsid w:val="00771D84"/>
    <w:rsid w:val="00775C5A"/>
    <w:rsid w:val="00780456"/>
    <w:rsid w:val="00787030"/>
    <w:rsid w:val="007A431E"/>
    <w:rsid w:val="007B378F"/>
    <w:rsid w:val="007B7390"/>
    <w:rsid w:val="007C16BC"/>
    <w:rsid w:val="007C297C"/>
    <w:rsid w:val="007C59A9"/>
    <w:rsid w:val="007D435A"/>
    <w:rsid w:val="007D4A64"/>
    <w:rsid w:val="007E4867"/>
    <w:rsid w:val="0082013F"/>
    <w:rsid w:val="00825CE9"/>
    <w:rsid w:val="00830147"/>
    <w:rsid w:val="00831202"/>
    <w:rsid w:val="00837BB4"/>
    <w:rsid w:val="00843E23"/>
    <w:rsid w:val="008467B4"/>
    <w:rsid w:val="008632A0"/>
    <w:rsid w:val="00885D9E"/>
    <w:rsid w:val="00890213"/>
    <w:rsid w:val="008942A5"/>
    <w:rsid w:val="00897FFB"/>
    <w:rsid w:val="008A08B0"/>
    <w:rsid w:val="008A2664"/>
    <w:rsid w:val="008B1E29"/>
    <w:rsid w:val="008C36B0"/>
    <w:rsid w:val="008D5CD0"/>
    <w:rsid w:val="008E0113"/>
    <w:rsid w:val="008E319E"/>
    <w:rsid w:val="008E3FB7"/>
    <w:rsid w:val="008F283E"/>
    <w:rsid w:val="008F4493"/>
    <w:rsid w:val="008F51FF"/>
    <w:rsid w:val="009005CB"/>
    <w:rsid w:val="00902520"/>
    <w:rsid w:val="009113CA"/>
    <w:rsid w:val="00913E7D"/>
    <w:rsid w:val="00913ED8"/>
    <w:rsid w:val="00915DBB"/>
    <w:rsid w:val="00922C80"/>
    <w:rsid w:val="00930B63"/>
    <w:rsid w:val="0093181B"/>
    <w:rsid w:val="00933160"/>
    <w:rsid w:val="00935809"/>
    <w:rsid w:val="009359E8"/>
    <w:rsid w:val="00956E93"/>
    <w:rsid w:val="00957D72"/>
    <w:rsid w:val="0096131E"/>
    <w:rsid w:val="00964A4B"/>
    <w:rsid w:val="009662C1"/>
    <w:rsid w:val="00967FE5"/>
    <w:rsid w:val="00975549"/>
    <w:rsid w:val="00996387"/>
    <w:rsid w:val="009A0BC4"/>
    <w:rsid w:val="009B0853"/>
    <w:rsid w:val="009B37AD"/>
    <w:rsid w:val="009B5529"/>
    <w:rsid w:val="009D7E0E"/>
    <w:rsid w:val="009E1A52"/>
    <w:rsid w:val="009F1318"/>
    <w:rsid w:val="009F6504"/>
    <w:rsid w:val="00A04AA8"/>
    <w:rsid w:val="00A119C7"/>
    <w:rsid w:val="00A150E7"/>
    <w:rsid w:val="00A16914"/>
    <w:rsid w:val="00A16E50"/>
    <w:rsid w:val="00A17CDC"/>
    <w:rsid w:val="00A203E9"/>
    <w:rsid w:val="00A20A0E"/>
    <w:rsid w:val="00A25215"/>
    <w:rsid w:val="00A30445"/>
    <w:rsid w:val="00A320CE"/>
    <w:rsid w:val="00A34A1D"/>
    <w:rsid w:val="00A40AA6"/>
    <w:rsid w:val="00A533AB"/>
    <w:rsid w:val="00A53E75"/>
    <w:rsid w:val="00A556B3"/>
    <w:rsid w:val="00A57289"/>
    <w:rsid w:val="00A772F3"/>
    <w:rsid w:val="00A86C2C"/>
    <w:rsid w:val="00A91F2E"/>
    <w:rsid w:val="00A945F2"/>
    <w:rsid w:val="00A9694A"/>
    <w:rsid w:val="00A97F43"/>
    <w:rsid w:val="00AA4899"/>
    <w:rsid w:val="00AA5CA2"/>
    <w:rsid w:val="00AA6B06"/>
    <w:rsid w:val="00AA7AC3"/>
    <w:rsid w:val="00AC39D5"/>
    <w:rsid w:val="00AD6649"/>
    <w:rsid w:val="00AE1EEB"/>
    <w:rsid w:val="00AE2216"/>
    <w:rsid w:val="00AE5716"/>
    <w:rsid w:val="00AF5136"/>
    <w:rsid w:val="00AF6E5B"/>
    <w:rsid w:val="00B04D3B"/>
    <w:rsid w:val="00B05555"/>
    <w:rsid w:val="00B06F44"/>
    <w:rsid w:val="00B130AE"/>
    <w:rsid w:val="00B22AA9"/>
    <w:rsid w:val="00B2576E"/>
    <w:rsid w:val="00B257C5"/>
    <w:rsid w:val="00B35478"/>
    <w:rsid w:val="00B406E8"/>
    <w:rsid w:val="00B42203"/>
    <w:rsid w:val="00B459C8"/>
    <w:rsid w:val="00B539D2"/>
    <w:rsid w:val="00B54920"/>
    <w:rsid w:val="00B57364"/>
    <w:rsid w:val="00B57A66"/>
    <w:rsid w:val="00B65B40"/>
    <w:rsid w:val="00B65D63"/>
    <w:rsid w:val="00B86474"/>
    <w:rsid w:val="00B90F89"/>
    <w:rsid w:val="00B936E9"/>
    <w:rsid w:val="00B9574A"/>
    <w:rsid w:val="00BA27E3"/>
    <w:rsid w:val="00BB2E75"/>
    <w:rsid w:val="00BB360A"/>
    <w:rsid w:val="00BB7867"/>
    <w:rsid w:val="00BD02A9"/>
    <w:rsid w:val="00BD4A3B"/>
    <w:rsid w:val="00BE15EF"/>
    <w:rsid w:val="00BE7975"/>
    <w:rsid w:val="00BF4084"/>
    <w:rsid w:val="00C0086F"/>
    <w:rsid w:val="00C0515D"/>
    <w:rsid w:val="00C1275F"/>
    <w:rsid w:val="00C14020"/>
    <w:rsid w:val="00C14C1C"/>
    <w:rsid w:val="00C33FC7"/>
    <w:rsid w:val="00C40201"/>
    <w:rsid w:val="00C41053"/>
    <w:rsid w:val="00C50874"/>
    <w:rsid w:val="00C63612"/>
    <w:rsid w:val="00C667ED"/>
    <w:rsid w:val="00C737E1"/>
    <w:rsid w:val="00C75E17"/>
    <w:rsid w:val="00C926E1"/>
    <w:rsid w:val="00C92907"/>
    <w:rsid w:val="00CA7264"/>
    <w:rsid w:val="00CB27A7"/>
    <w:rsid w:val="00CC43FE"/>
    <w:rsid w:val="00CD2B3D"/>
    <w:rsid w:val="00CE0EC2"/>
    <w:rsid w:val="00CF41E3"/>
    <w:rsid w:val="00CF6188"/>
    <w:rsid w:val="00CF6A36"/>
    <w:rsid w:val="00D13E7C"/>
    <w:rsid w:val="00D26B30"/>
    <w:rsid w:val="00D51D5F"/>
    <w:rsid w:val="00D5204F"/>
    <w:rsid w:val="00D57B2A"/>
    <w:rsid w:val="00D606E4"/>
    <w:rsid w:val="00D70237"/>
    <w:rsid w:val="00D721FF"/>
    <w:rsid w:val="00D8728D"/>
    <w:rsid w:val="00D87A79"/>
    <w:rsid w:val="00DA2FEB"/>
    <w:rsid w:val="00DA41D4"/>
    <w:rsid w:val="00DA55FB"/>
    <w:rsid w:val="00DC0408"/>
    <w:rsid w:val="00DD6178"/>
    <w:rsid w:val="00DF5261"/>
    <w:rsid w:val="00E127F2"/>
    <w:rsid w:val="00E147D1"/>
    <w:rsid w:val="00E22D52"/>
    <w:rsid w:val="00E37427"/>
    <w:rsid w:val="00E41620"/>
    <w:rsid w:val="00E4403A"/>
    <w:rsid w:val="00E47370"/>
    <w:rsid w:val="00E47CCB"/>
    <w:rsid w:val="00E62415"/>
    <w:rsid w:val="00E65C0E"/>
    <w:rsid w:val="00E67CEE"/>
    <w:rsid w:val="00E703DA"/>
    <w:rsid w:val="00E71261"/>
    <w:rsid w:val="00E72FCA"/>
    <w:rsid w:val="00E92FB2"/>
    <w:rsid w:val="00E95975"/>
    <w:rsid w:val="00EA264D"/>
    <w:rsid w:val="00EA3887"/>
    <w:rsid w:val="00EC290A"/>
    <w:rsid w:val="00EC398B"/>
    <w:rsid w:val="00EF63E1"/>
    <w:rsid w:val="00F07852"/>
    <w:rsid w:val="00F11088"/>
    <w:rsid w:val="00F1304F"/>
    <w:rsid w:val="00F132BB"/>
    <w:rsid w:val="00F1439A"/>
    <w:rsid w:val="00F2764D"/>
    <w:rsid w:val="00F3594A"/>
    <w:rsid w:val="00F4463F"/>
    <w:rsid w:val="00F52729"/>
    <w:rsid w:val="00F52FBD"/>
    <w:rsid w:val="00F55EED"/>
    <w:rsid w:val="00F60F4A"/>
    <w:rsid w:val="00F61C51"/>
    <w:rsid w:val="00F674AC"/>
    <w:rsid w:val="00F7182D"/>
    <w:rsid w:val="00F7443D"/>
    <w:rsid w:val="00F8152A"/>
    <w:rsid w:val="00F81F1B"/>
    <w:rsid w:val="00FA42AA"/>
    <w:rsid w:val="00FB381C"/>
    <w:rsid w:val="00FB5D2C"/>
    <w:rsid w:val="00FB7294"/>
    <w:rsid w:val="00FC0BE1"/>
    <w:rsid w:val="00FC457F"/>
    <w:rsid w:val="00FC5932"/>
    <w:rsid w:val="00FD1532"/>
    <w:rsid w:val="00FD7E91"/>
    <w:rsid w:val="00FE0CEA"/>
    <w:rsid w:val="00FE4EAB"/>
    <w:rsid w:val="00FE56C0"/>
    <w:rsid w:val="00FE5BD6"/>
    <w:rsid w:val="00FE668A"/>
    <w:rsid w:val="00FF6E9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009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94B40"/>
    <w:pPr>
      <w:keepNext/>
      <w:keepLines/>
      <w:numPr>
        <w:numId w:val="10"/>
      </w:numPr>
      <w:spacing w:before="480" w:after="0"/>
      <w:ind w:left="7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5D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D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5D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5D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5D9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D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D9E"/>
    <w:rPr>
      <w:sz w:val="18"/>
      <w:szCs w:val="18"/>
    </w:rPr>
  </w:style>
  <w:style w:type="paragraph" w:styleId="a5">
    <w:name w:val="List Paragraph"/>
    <w:basedOn w:val="a"/>
    <w:uiPriority w:val="34"/>
    <w:qFormat/>
    <w:rsid w:val="00885D9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94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885D9E"/>
    <w:pPr>
      <w:spacing w:after="0" w:line="240" w:lineRule="auto"/>
    </w:pPr>
  </w:style>
  <w:style w:type="paragraph" w:styleId="a7">
    <w:name w:val="Title"/>
    <w:basedOn w:val="a"/>
    <w:next w:val="a"/>
    <w:link w:val="Char1"/>
    <w:uiPriority w:val="10"/>
    <w:qFormat/>
    <w:rsid w:val="00885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885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594B4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594B40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character" w:customStyle="1" w:styleId="4Char">
    <w:name w:val="标题 4 Char"/>
    <w:basedOn w:val="a0"/>
    <w:link w:val="4"/>
    <w:uiPriority w:val="9"/>
    <w:rsid w:val="0088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85D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885D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885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885D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885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85D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Subtitle"/>
    <w:basedOn w:val="a"/>
    <w:next w:val="a"/>
    <w:link w:val="Char2"/>
    <w:uiPriority w:val="11"/>
    <w:qFormat/>
    <w:rsid w:val="00885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副标题 Char"/>
    <w:basedOn w:val="a0"/>
    <w:link w:val="a9"/>
    <w:uiPriority w:val="11"/>
    <w:rsid w:val="00885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885D9E"/>
    <w:rPr>
      <w:b/>
      <w:bCs/>
    </w:rPr>
  </w:style>
  <w:style w:type="character" w:styleId="ab">
    <w:name w:val="Emphasis"/>
    <w:basedOn w:val="a0"/>
    <w:uiPriority w:val="20"/>
    <w:qFormat/>
    <w:rsid w:val="00885D9E"/>
    <w:rPr>
      <w:i/>
      <w:iCs/>
    </w:rPr>
  </w:style>
  <w:style w:type="paragraph" w:styleId="ac">
    <w:name w:val="Quote"/>
    <w:basedOn w:val="a"/>
    <w:next w:val="a"/>
    <w:link w:val="Char3"/>
    <w:uiPriority w:val="29"/>
    <w:qFormat/>
    <w:rsid w:val="00885D9E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885D9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885D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885D9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85D9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85D9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85D9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85D9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85D9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85D9E"/>
    <w:pPr>
      <w:outlineLvl w:val="9"/>
    </w:pPr>
  </w:style>
  <w:style w:type="table" w:styleId="af3">
    <w:name w:val="Table Grid"/>
    <w:basedOn w:val="a1"/>
    <w:uiPriority w:val="59"/>
    <w:rsid w:val="002753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">
    <w:name w:val="浅色底纹1"/>
    <w:basedOn w:val="a1"/>
    <w:uiPriority w:val="60"/>
    <w:rsid w:val="00BB78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4">
    <w:name w:val="Document Map"/>
    <w:basedOn w:val="a"/>
    <w:link w:val="Char5"/>
    <w:uiPriority w:val="99"/>
    <w:semiHidden/>
    <w:unhideWhenUsed/>
    <w:rsid w:val="00594B40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semiHidden/>
    <w:rsid w:val="00594B40"/>
    <w:rPr>
      <w:rFonts w:ascii="宋体" w:eastAsia="宋体"/>
      <w:sz w:val="18"/>
      <w:szCs w:val="18"/>
    </w:rPr>
  </w:style>
  <w:style w:type="paragraph" w:styleId="af5">
    <w:name w:val="Balloon Text"/>
    <w:basedOn w:val="a"/>
    <w:link w:val="Char6"/>
    <w:uiPriority w:val="99"/>
    <w:semiHidden/>
    <w:unhideWhenUsed/>
    <w:rsid w:val="00FD7E9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FD7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48195-1B2A-4724-8826-56DC9898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25</Pages>
  <Words>1196</Words>
  <Characters>6818</Characters>
  <Application>Microsoft Office Word</Application>
  <DocSecurity>0</DocSecurity>
  <Lines>56</Lines>
  <Paragraphs>15</Paragraphs>
  <ScaleCrop>false</ScaleCrop>
  <Company>中国微软</Company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Andy.Lu</dc:creator>
  <cp:keywords/>
  <dc:description>Phone:18028725432</dc:description>
  <cp:lastModifiedBy>微软中国</cp:lastModifiedBy>
  <cp:revision>400</cp:revision>
  <dcterms:created xsi:type="dcterms:W3CDTF">2017-07-03T07:47:00Z</dcterms:created>
  <dcterms:modified xsi:type="dcterms:W3CDTF">2018-06-08T04:35:00Z</dcterms:modified>
</cp:coreProperties>
</file>